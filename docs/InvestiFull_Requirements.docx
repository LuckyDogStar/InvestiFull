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F235" w14:textId="17DD1FC4" w:rsidR="004B4BA3" w:rsidRDefault="004B4BA3" w:rsidP="0D1FEE31">
      <w:pPr>
        <w:pStyle w:val="Title"/>
        <w:rPr>
          <w:rFonts w:ascii="Cambria Math" w:eastAsia="Cambria Math" w:hAnsi="Cambria Math" w:cs="Cambria Math"/>
          <w:sz w:val="72"/>
          <w:szCs w:val="72"/>
        </w:rPr>
      </w:pPr>
      <w:bookmarkStart w:id="0" w:name="_Hlk35288114"/>
      <w:bookmarkEnd w:id="0"/>
      <w:r w:rsidRPr="0D1FEE31">
        <w:rPr>
          <w:rFonts w:ascii="Cambria Math" w:eastAsia="Cambria Math" w:hAnsi="Cambria Math" w:cs="Cambria Math"/>
          <w:sz w:val="72"/>
          <w:szCs w:val="72"/>
        </w:rPr>
        <w:t>Software Requirements Specification</w:t>
      </w:r>
    </w:p>
    <w:p w14:paraId="2733BDEA" w14:textId="77777777" w:rsidR="004B4BA3" w:rsidRDefault="004B4BA3" w:rsidP="0D1FEE31">
      <w:pPr>
        <w:pStyle w:val="Title"/>
        <w:spacing w:before="0" w:after="400"/>
        <w:rPr>
          <w:rFonts w:ascii="Cambria Math" w:eastAsia="Cambria Math" w:hAnsi="Cambria Math" w:cs="Cambria Math"/>
          <w:sz w:val="40"/>
          <w:szCs w:val="40"/>
        </w:rPr>
      </w:pPr>
      <w:r w:rsidRPr="0D1FEE31">
        <w:rPr>
          <w:rFonts w:ascii="Cambria Math" w:eastAsia="Cambria Math" w:hAnsi="Cambria Math" w:cs="Cambria Math"/>
          <w:sz w:val="40"/>
          <w:szCs w:val="40"/>
        </w:rPr>
        <w:t>for</w:t>
      </w:r>
    </w:p>
    <w:p w14:paraId="78CDC5A9" w14:textId="6DFFB5AA" w:rsidR="004B4BA3" w:rsidRPr="00855D72" w:rsidRDefault="75AC88D6" w:rsidP="0D1FEE31">
      <w:pPr>
        <w:pStyle w:val="Title"/>
        <w:rPr>
          <w:del w:id="1" w:author="Whitehead, Dylan" w:date="2020-02-19T03:26:00Z"/>
          <w:rFonts w:ascii="Cambria Math" w:eastAsia="Cambria Math" w:hAnsi="Cambria Math" w:cs="Cambria Math"/>
          <w:sz w:val="72"/>
          <w:szCs w:val="72"/>
        </w:rPr>
      </w:pPr>
      <w:r w:rsidRPr="00855D72">
        <w:rPr>
          <w:rFonts w:ascii="Cambria Math" w:eastAsia="Cambria Math" w:hAnsi="Cambria Math" w:cs="Cambria Math"/>
          <w:sz w:val="72"/>
          <w:szCs w:val="72"/>
        </w:rPr>
        <w:t>Invest</w:t>
      </w:r>
      <w:r w:rsidR="40CDA824" w:rsidRPr="00855D72">
        <w:rPr>
          <w:rFonts w:ascii="Cambria Math" w:eastAsia="Cambria Math" w:hAnsi="Cambria Math" w:cs="Cambria Math"/>
          <w:sz w:val="72"/>
          <w:szCs w:val="72"/>
        </w:rPr>
        <w:t>iFull</w:t>
      </w:r>
      <w:r w:rsidR="00F12DBB">
        <w:rPr>
          <w:rFonts w:ascii="Cambria Math" w:eastAsia="Cambria Math" w:hAnsi="Cambria Math" w:cs="Cambria Math"/>
          <w:sz w:val="72"/>
          <w:szCs w:val="72"/>
        </w:rPr>
        <w:t xml:space="preserve"> </w:t>
      </w:r>
    </w:p>
    <w:p w14:paraId="15D1DA58" w14:textId="5E514F14" w:rsidR="004B4BA3" w:rsidRDefault="004B4BA3" w:rsidP="0D1FEE31">
      <w:pPr>
        <w:pStyle w:val="ByLine"/>
        <w:rPr>
          <w:rFonts w:ascii="Cambria Math" w:eastAsia="Cambria Math" w:hAnsi="Cambria Math" w:cs="Cambria Math"/>
        </w:rPr>
      </w:pPr>
      <w:r w:rsidRPr="00FE4F2F">
        <w:rPr>
          <w:rFonts w:ascii="Cambria Math" w:eastAsia="Cambria Math" w:hAnsi="Cambria Math" w:cs="Cambria Math"/>
        </w:rPr>
        <w:t>Version 1.0</w:t>
      </w:r>
    </w:p>
    <w:p w14:paraId="1C49942A" w14:textId="77777777" w:rsidR="003A7D57" w:rsidRDefault="003A7D57" w:rsidP="003A7D57">
      <w:pPr>
        <w:pStyle w:val="ByLine"/>
        <w:rPr>
          <w:del w:id="2" w:author="Whitehead, Dylan" w:date="2020-02-19T03:26:00Z"/>
          <w:rFonts w:ascii="Cambria Math" w:eastAsia="Cambria Math" w:hAnsi="Cambria Math" w:cs="Cambria Math"/>
        </w:rPr>
      </w:pPr>
      <w:bookmarkStart w:id="3" w:name="_GoBack"/>
      <w:bookmarkEnd w:id="3"/>
    </w:p>
    <w:p w14:paraId="3DE72F9D" w14:textId="6DCAFB11" w:rsidR="004B4BA3" w:rsidRDefault="004B4BA3" w:rsidP="003A7D57">
      <w:pPr>
        <w:pStyle w:val="ByLine"/>
        <w:rPr>
          <w:rFonts w:ascii="Cambria Math" w:eastAsia="Cambria Math" w:hAnsi="Cambria Math" w:cs="Cambria Math"/>
        </w:rPr>
      </w:pPr>
      <w:r w:rsidRPr="44A6374D">
        <w:rPr>
          <w:rFonts w:ascii="Cambria Math" w:eastAsia="Cambria Math" w:hAnsi="Cambria Math" w:cs="Cambria Math"/>
        </w:rPr>
        <w:t xml:space="preserve">Prepared by </w:t>
      </w:r>
      <w:r w:rsidR="145ADCF4" w:rsidRPr="44A6374D">
        <w:rPr>
          <w:rFonts w:ascii="Cambria Math" w:eastAsia="Cambria Math" w:hAnsi="Cambria Math" w:cs="Cambria Math"/>
          <w:szCs w:val="28"/>
        </w:rPr>
        <w:t>B</w:t>
      </w:r>
      <w:r w:rsidR="6AA13529" w:rsidRPr="44A6374D">
        <w:rPr>
          <w:rFonts w:ascii="Cambria Math" w:eastAsia="Cambria Math" w:hAnsi="Cambria Math" w:cs="Cambria Math"/>
          <w:szCs w:val="28"/>
        </w:rPr>
        <w:t>rian Peters</w:t>
      </w:r>
      <w:r w:rsidR="145ADCF4" w:rsidRPr="44A6374D">
        <w:rPr>
          <w:rFonts w:ascii="Cambria Math" w:eastAsia="Cambria Math" w:hAnsi="Cambria Math" w:cs="Cambria Math"/>
        </w:rPr>
        <w:t xml:space="preserve">, </w:t>
      </w:r>
      <w:r w:rsidR="6AAC1031" w:rsidRPr="44A6374D">
        <w:rPr>
          <w:rFonts w:ascii="Cambria Math" w:eastAsia="Cambria Math" w:hAnsi="Cambria Math" w:cs="Cambria Math"/>
        </w:rPr>
        <w:t xml:space="preserve">Dylan </w:t>
      </w:r>
      <w:r w:rsidR="4CB06FB3" w:rsidRPr="44A6374D">
        <w:rPr>
          <w:rFonts w:ascii="Cambria Math" w:eastAsia="Cambria Math" w:hAnsi="Cambria Math" w:cs="Cambria Math"/>
        </w:rPr>
        <w:t>Whitehead</w:t>
      </w:r>
      <w:r w:rsidR="56A7DAD8" w:rsidRPr="44A6374D">
        <w:rPr>
          <w:rFonts w:ascii="Cambria Math" w:eastAsia="Cambria Math" w:hAnsi="Cambria Math" w:cs="Cambria Math"/>
        </w:rPr>
        <w:t>,</w:t>
      </w:r>
      <w:r w:rsidR="16054DD5" w:rsidRPr="44A6374D">
        <w:rPr>
          <w:rFonts w:ascii="Cambria Math" w:eastAsia="Cambria Math" w:hAnsi="Cambria Math" w:cs="Cambria Math"/>
        </w:rPr>
        <w:t xml:space="preserve"> A</w:t>
      </w:r>
      <w:r w:rsidR="2E8512AD" w:rsidRPr="44A6374D">
        <w:rPr>
          <w:rFonts w:ascii="Cambria Math" w:eastAsia="Cambria Math" w:hAnsi="Cambria Math" w:cs="Cambria Math"/>
        </w:rPr>
        <w:t>ust</w:t>
      </w:r>
      <w:r w:rsidR="2856560E" w:rsidRPr="44A6374D">
        <w:rPr>
          <w:rFonts w:ascii="Cambria Math" w:eastAsia="Cambria Math" w:hAnsi="Cambria Math" w:cs="Cambria Math"/>
        </w:rPr>
        <w:t>i</w:t>
      </w:r>
      <w:r w:rsidR="2E8512AD" w:rsidRPr="44A6374D">
        <w:rPr>
          <w:rFonts w:ascii="Cambria Math" w:eastAsia="Cambria Math" w:hAnsi="Cambria Math" w:cs="Cambria Math"/>
        </w:rPr>
        <w:t>n Oak</w:t>
      </w:r>
      <w:r w:rsidR="730C5F48" w:rsidRPr="44A6374D">
        <w:rPr>
          <w:rFonts w:ascii="Cambria Math" w:eastAsia="Cambria Math" w:hAnsi="Cambria Math" w:cs="Cambria Math"/>
        </w:rPr>
        <w:t>e</w:t>
      </w:r>
      <w:r w:rsidR="2E8512AD" w:rsidRPr="44A6374D">
        <w:rPr>
          <w:rFonts w:ascii="Cambria Math" w:eastAsia="Cambria Math" w:hAnsi="Cambria Math" w:cs="Cambria Math"/>
        </w:rPr>
        <w:t>s</w:t>
      </w:r>
      <w:r w:rsidR="60098464" w:rsidRPr="44A6374D">
        <w:rPr>
          <w:rFonts w:ascii="Cambria Math" w:eastAsia="Cambria Math" w:hAnsi="Cambria Math" w:cs="Cambria Math"/>
        </w:rPr>
        <w:t xml:space="preserve">, </w:t>
      </w:r>
      <w:r w:rsidR="721C0089" w:rsidRPr="44A6374D">
        <w:rPr>
          <w:rFonts w:ascii="Cambria Math" w:eastAsia="Cambria Math" w:hAnsi="Cambria Math" w:cs="Cambria Math"/>
        </w:rPr>
        <w:t>Ryan Driver,</w:t>
      </w:r>
      <w:r w:rsidR="652DE13C" w:rsidRPr="44A6374D">
        <w:rPr>
          <w:rFonts w:ascii="Cambria Math" w:eastAsia="Cambria Math" w:hAnsi="Cambria Math" w:cs="Cambria Math"/>
        </w:rPr>
        <w:t xml:space="preserve"> </w:t>
      </w:r>
      <w:r w:rsidR="3D8CEB1B" w:rsidRPr="44A6374D">
        <w:rPr>
          <w:rFonts w:ascii="Cambria Math" w:eastAsia="Cambria Math" w:hAnsi="Cambria Math" w:cs="Cambria Math"/>
        </w:rPr>
        <w:t>and Anthony</w:t>
      </w:r>
      <w:r w:rsidR="721C0089" w:rsidRPr="44A6374D">
        <w:rPr>
          <w:rFonts w:ascii="Cambria Math" w:eastAsia="Cambria Math" w:hAnsi="Cambria Math" w:cs="Cambria Math"/>
        </w:rPr>
        <w:t xml:space="preserve"> </w:t>
      </w:r>
      <w:proofErr w:type="spellStart"/>
      <w:r w:rsidR="721C0089" w:rsidRPr="44A6374D">
        <w:rPr>
          <w:rFonts w:ascii="Cambria Math" w:eastAsia="Cambria Math" w:hAnsi="Cambria Math" w:cs="Cambria Math"/>
        </w:rPr>
        <w:t>Criscione</w:t>
      </w:r>
      <w:proofErr w:type="spellEnd"/>
    </w:p>
    <w:p w14:paraId="4EB2D6B9" w14:textId="45EA6F62" w:rsidR="004B4BA3" w:rsidRDefault="60A9D15C" w:rsidP="0D1FEE31">
      <w:pPr>
        <w:pStyle w:val="ByLine"/>
        <w:rPr>
          <w:rFonts w:ascii="Cambria Math" w:eastAsia="Cambria Math" w:hAnsi="Cambria Math" w:cs="Cambria Math"/>
        </w:rPr>
      </w:pPr>
      <w:r w:rsidRPr="0D1FEE31">
        <w:rPr>
          <w:rFonts w:ascii="Cambria Math" w:eastAsia="Cambria Math" w:hAnsi="Cambria Math" w:cs="Cambria Math"/>
        </w:rPr>
        <w:t>2/</w:t>
      </w:r>
      <w:r w:rsidR="2EF51296" w:rsidRPr="0D1FEE31">
        <w:rPr>
          <w:rFonts w:ascii="Cambria Math" w:eastAsia="Cambria Math" w:hAnsi="Cambria Math" w:cs="Cambria Math"/>
        </w:rPr>
        <w:t>21</w:t>
      </w:r>
      <w:r w:rsidRPr="0D1FEE31">
        <w:rPr>
          <w:rFonts w:ascii="Cambria Math" w:eastAsia="Cambria Math" w:hAnsi="Cambria Math" w:cs="Cambria Math"/>
        </w:rPr>
        <w:t>/20</w:t>
      </w:r>
    </w:p>
    <w:p w14:paraId="0A37501D" w14:textId="79A07950" w:rsidR="004B4BA3" w:rsidRDefault="004B4BA3" w:rsidP="0D1FEE31">
      <w:pPr>
        <w:pStyle w:val="ChangeHistoryTitle"/>
        <w:rPr>
          <w:rFonts w:ascii="Cambria Math" w:eastAsia="Cambria Math" w:hAnsi="Cambria Math" w:cs="Cambria Math"/>
          <w:sz w:val="32"/>
          <w:szCs w:val="32"/>
        </w:r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2E0FC93" w14:textId="1DD06923" w:rsidR="004B4BA3" w:rsidRDefault="004B4BA3">
      <w:pPr>
        <w:pStyle w:val="TOCEntry"/>
      </w:pPr>
      <w:bookmarkStart w:id="4" w:name="_Toc344877432"/>
      <w:bookmarkStart w:id="5" w:name="_Toc344879822"/>
      <w:bookmarkStart w:id="6" w:name="_Toc346508722"/>
      <w:bookmarkStart w:id="7" w:name="_Toc346508952"/>
      <w:bookmarkStart w:id="8" w:name="_Toc346509227"/>
      <w:bookmarkStart w:id="9" w:name="_Toc33640438"/>
      <w:bookmarkEnd w:id="4"/>
      <w:bookmarkEnd w:id="5"/>
      <w:bookmarkEnd w:id="6"/>
      <w:bookmarkEnd w:id="7"/>
      <w:bookmarkEnd w:id="8"/>
      <w:r>
        <w:lastRenderedPageBreak/>
        <w:t>Table of Contents</w:t>
      </w:r>
      <w:bookmarkEnd w:id="9"/>
    </w:p>
    <w:p w14:paraId="03E81C12" w14:textId="53D96D20" w:rsidR="00FE4F2F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Pr="0B715514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FE4F2F">
        <w:t>Table of Contents</w:t>
      </w:r>
      <w:r w:rsidR="00FE4F2F">
        <w:tab/>
      </w:r>
      <w:r w:rsidR="00FE4F2F">
        <w:fldChar w:fldCharType="begin"/>
      </w:r>
      <w:r w:rsidR="00FE4F2F">
        <w:instrText xml:space="preserve"> PAGEREF _Toc33640438 \h </w:instrText>
      </w:r>
      <w:r w:rsidR="00FE4F2F">
        <w:fldChar w:fldCharType="separate"/>
      </w:r>
      <w:r w:rsidR="00FE4F2F">
        <w:t>ii</w:t>
      </w:r>
      <w:r w:rsidR="00FE4F2F">
        <w:fldChar w:fldCharType="end"/>
      </w:r>
    </w:p>
    <w:p w14:paraId="7A899E26" w14:textId="518FD18B" w:rsidR="00FE4F2F" w:rsidRDefault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_Toc33640439 \h </w:instrText>
      </w:r>
      <w:r>
        <w:fldChar w:fldCharType="separate"/>
      </w:r>
      <w:r>
        <w:t>iii</w:t>
      </w:r>
      <w:r>
        <w:fldChar w:fldCharType="end"/>
      </w:r>
    </w:p>
    <w:p w14:paraId="0C85202D" w14:textId="1E3FBB88" w:rsidR="00FE4F2F" w:rsidRDefault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0952">
        <w:rPr>
          <w:rFonts w:ascii="Cambria Math" w:eastAsia="Cambria Math" w:hAnsi="Cambria Math" w:cs="Cambria Math"/>
          <w:bCs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D0952">
        <w:rPr>
          <w:rFonts w:ascii="Cambria Math" w:eastAsia="Cambria Math" w:hAnsi="Cambria Math" w:cs="Cambria Math"/>
        </w:rPr>
        <w:t>Introduction:</w:t>
      </w:r>
      <w:r>
        <w:tab/>
      </w:r>
      <w:r>
        <w:fldChar w:fldCharType="begin"/>
      </w:r>
      <w:r>
        <w:instrText xml:space="preserve"> PAGEREF _Toc33640440 \h </w:instrText>
      </w:r>
      <w:r>
        <w:fldChar w:fldCharType="separate"/>
      </w:r>
      <w:r>
        <w:t>1</w:t>
      </w:r>
      <w:r>
        <w:fldChar w:fldCharType="end"/>
      </w:r>
    </w:p>
    <w:p w14:paraId="6A30284D" w14:textId="01C530EA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86F687" w14:textId="6A1CA411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AC69BD" w14:textId="18C70CC0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61698D" w14:textId="7FAC8DF8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1B23A8" w14:textId="29868D32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33D148" w14:textId="0DCE697A" w:rsidR="00FE4F2F" w:rsidRDefault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D0952">
        <w:rPr>
          <w:rFonts w:ascii="Cambria Math" w:eastAsia="Cambria Math" w:hAnsi="Cambria Math" w:cs="Cambria Math"/>
        </w:rPr>
        <w:t>Overall Description</w:t>
      </w:r>
      <w:r>
        <w:tab/>
      </w:r>
      <w:r>
        <w:fldChar w:fldCharType="begin"/>
      </w:r>
      <w:r>
        <w:instrText xml:space="preserve"> PAGEREF _Toc33640446 \h </w:instrText>
      </w:r>
      <w:r>
        <w:fldChar w:fldCharType="separate"/>
      </w:r>
      <w:r>
        <w:t>2</w:t>
      </w:r>
      <w:r>
        <w:fldChar w:fldCharType="end"/>
      </w:r>
    </w:p>
    <w:p w14:paraId="3BF06430" w14:textId="3B31290F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4065A6" w14:textId="381CC203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8858F0" w14:textId="321325D7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C8BB8A" w14:textId="58B4BC62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CF7A7E" w14:textId="1506FE11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9B1A0D" w14:textId="62D07B36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433C3C" w14:textId="4F6C14DC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6ACFFE" w14:textId="3AF8CC00" w:rsidR="00FE4F2F" w:rsidRDefault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0952">
        <w:rPr>
          <w:rFonts w:ascii="Cambria Math" w:eastAsia="Cambria Math" w:hAnsi="Cambria Math" w:cs="Cambria Math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D0952">
        <w:rPr>
          <w:rFonts w:ascii="Cambria Math" w:eastAsia="Cambria Math" w:hAnsi="Cambria Math" w:cs="Cambria Math"/>
        </w:rPr>
        <w:t>External Interface Requirements</w:t>
      </w:r>
      <w:r>
        <w:tab/>
      </w:r>
      <w:r>
        <w:fldChar w:fldCharType="begin"/>
      </w:r>
      <w:r>
        <w:instrText xml:space="preserve"> PAGEREF _Toc33640454 \h </w:instrText>
      </w:r>
      <w:r>
        <w:fldChar w:fldCharType="separate"/>
      </w:r>
      <w:r>
        <w:t>3</w:t>
      </w:r>
      <w:r>
        <w:fldChar w:fldCharType="end"/>
      </w:r>
    </w:p>
    <w:p w14:paraId="0ABA2967" w14:textId="1222CDB6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D31E00" w14:textId="4778B157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32A7B7" w14:textId="5E5D0B07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8D66B" w14:textId="60B00FEE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26B6E3" w14:textId="6F36BFD6" w:rsidR="00FE4F2F" w:rsidRDefault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0952">
        <w:rPr>
          <w:rFonts w:ascii="Cambria Math" w:eastAsia="Cambria Math" w:hAnsi="Cambria Math" w:cs="Cambria Math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D0952">
        <w:rPr>
          <w:rFonts w:ascii="Cambria Math" w:eastAsia="Cambria Math" w:hAnsi="Cambria Math" w:cs="Cambria Math"/>
        </w:rPr>
        <w:t>System Features</w:t>
      </w:r>
      <w:r>
        <w:tab/>
      </w:r>
      <w:r>
        <w:fldChar w:fldCharType="begin"/>
      </w:r>
      <w:r>
        <w:instrText xml:space="preserve"> PAGEREF _Toc33640459 \h </w:instrText>
      </w:r>
      <w:r>
        <w:fldChar w:fldCharType="separate"/>
      </w:r>
      <w:r>
        <w:t>4</w:t>
      </w:r>
      <w:r>
        <w:fldChar w:fldCharType="end"/>
      </w:r>
    </w:p>
    <w:p w14:paraId="01431183" w14:textId="2C104452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Populate New Database - High Priority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38990" w14:textId="26E2E381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Delete Database - Medium Priority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C10AEA" w14:textId="4A444B3E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Append Database – Medium Priority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CCA1C9" w14:textId="787A6D14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Search- High Priority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677076" w14:textId="1C3E07C0" w:rsidR="00FE4F2F" w:rsidRDefault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0952">
        <w:rPr>
          <w:rFonts w:ascii="Cambria Math" w:eastAsia="Cambria Math" w:hAnsi="Cambria Math" w:cs="Cambria Math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D0952">
        <w:rPr>
          <w:rFonts w:ascii="Cambria Math" w:eastAsia="Cambria Math" w:hAnsi="Cambria Math" w:cs="Cambria Math"/>
        </w:rPr>
        <w:t>Other Nonfunctional Requirements</w:t>
      </w:r>
      <w:r>
        <w:tab/>
      </w:r>
      <w:r>
        <w:fldChar w:fldCharType="begin"/>
      </w:r>
      <w:r>
        <w:instrText xml:space="preserve"> PAGEREF _Toc33640464 \h </w:instrText>
      </w:r>
      <w:r>
        <w:fldChar w:fldCharType="separate"/>
      </w:r>
      <w:r>
        <w:t>9</w:t>
      </w:r>
      <w:r>
        <w:fldChar w:fldCharType="end"/>
      </w:r>
    </w:p>
    <w:p w14:paraId="335253E8" w14:textId="54DA534B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69BAA1" w14:textId="51E1D379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299A0B" w14:textId="439014A4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074CAB" w14:textId="6B2AA5B2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15308F" w14:textId="20D5492F" w:rsidR="00FE4F2F" w:rsidRDefault="00FE4F2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D0952">
        <w:rPr>
          <w:rFonts w:ascii="Cambria Math" w:eastAsia="Cambria Math" w:hAnsi="Cambria Math" w:cs="Cambria Math"/>
          <w:noProof/>
        </w:rPr>
        <w:t>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D0952">
        <w:rPr>
          <w:rFonts w:ascii="Cambria Math" w:eastAsia="Cambria Math" w:hAnsi="Cambria Math" w:cs="Cambria Math"/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F4C221" w14:textId="495C219D" w:rsidR="00FE4F2F" w:rsidRDefault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0952">
        <w:rPr>
          <w:rFonts w:ascii="Cambria Math" w:eastAsia="Cambria Math" w:hAnsi="Cambria Math" w:cs="Cambria Math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D0952">
        <w:rPr>
          <w:rFonts w:ascii="Cambria Math" w:eastAsia="Cambria Math" w:hAnsi="Cambria Math" w:cs="Cambria Math"/>
        </w:rPr>
        <w:t>Other Requirements</w:t>
      </w:r>
      <w:r>
        <w:tab/>
      </w:r>
      <w:r>
        <w:fldChar w:fldCharType="begin"/>
      </w:r>
      <w:r>
        <w:instrText xml:space="preserve"> PAGEREF _Toc33640470 \h </w:instrText>
      </w:r>
      <w:r>
        <w:fldChar w:fldCharType="separate"/>
      </w:r>
      <w:r>
        <w:t>11</w:t>
      </w:r>
      <w:r>
        <w:fldChar w:fldCharType="end"/>
      </w:r>
    </w:p>
    <w:p w14:paraId="4AF13203" w14:textId="769490F3" w:rsidR="00FE4F2F" w:rsidRPr="00FE4F2F" w:rsidRDefault="00FE4F2F" w:rsidP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0952">
        <w:rPr>
          <w:rFonts w:ascii="Cambria Math" w:eastAsia="Cambria Math" w:hAnsi="Cambria Math" w:cs="Cambria Math"/>
        </w:rPr>
        <w:t>Appendix A: Glossary</w:t>
      </w:r>
      <w:r>
        <w:tab/>
      </w:r>
      <w:r>
        <w:fldChar w:fldCharType="begin"/>
      </w:r>
      <w:r>
        <w:instrText xml:space="preserve"> PAGEREF _Toc33640471 \h </w:instrText>
      </w:r>
      <w:r>
        <w:fldChar w:fldCharType="separate"/>
      </w:r>
      <w:r>
        <w:t>11</w:t>
      </w:r>
      <w:r>
        <w:fldChar w:fldCharType="end"/>
      </w:r>
    </w:p>
    <w:p w14:paraId="1E9A6584" w14:textId="3FBCF249" w:rsidR="00FE4F2F" w:rsidRDefault="00FE4F2F" w:rsidP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0952">
        <w:rPr>
          <w:rFonts w:ascii="Cambria Math" w:eastAsia="Cambria Math" w:hAnsi="Cambria Math" w:cs="Cambria Math"/>
        </w:rPr>
        <w:t>Appendix B: Analysis Models</w:t>
      </w:r>
      <w:r>
        <w:tab/>
      </w:r>
      <w:r>
        <w:fldChar w:fldCharType="begin"/>
      </w:r>
      <w:r>
        <w:instrText xml:space="preserve"> PAGEREF _Toc33640481 \h </w:instrText>
      </w:r>
      <w:r>
        <w:fldChar w:fldCharType="separate"/>
      </w:r>
      <w:r>
        <w:t>12</w:t>
      </w:r>
      <w:r>
        <w:fldChar w:fldCharType="end"/>
      </w:r>
    </w:p>
    <w:p w14:paraId="297FEC68" w14:textId="0691A951" w:rsidR="00FE4F2F" w:rsidRDefault="00FE4F2F" w:rsidP="00FE4F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0952">
        <w:rPr>
          <w:rFonts w:ascii="Cambria Math" w:eastAsia="Cambria Math" w:hAnsi="Cambria Math" w:cs="Cambria Math"/>
        </w:rPr>
        <w:t>Appendix C: To Be Determined List:</w:t>
      </w:r>
      <w:r>
        <w:tab/>
      </w:r>
      <w:r>
        <w:fldChar w:fldCharType="begin"/>
      </w:r>
      <w:r>
        <w:instrText xml:space="preserve"> PAGEREF _Toc33640483 \h </w:instrText>
      </w:r>
      <w:r>
        <w:fldChar w:fldCharType="separate"/>
      </w:r>
      <w:r>
        <w:t>12</w:t>
      </w:r>
      <w:r>
        <w:fldChar w:fldCharType="end"/>
      </w:r>
    </w:p>
    <w:p w14:paraId="5DAB6C7B" w14:textId="2B9D2088" w:rsidR="004B4BA3" w:rsidRPr="000427F3" w:rsidRDefault="004B4BA3" w:rsidP="000427F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ja-JP"/>
        </w:rPr>
      </w:pPr>
      <w:r>
        <w:rPr>
          <w:rFonts w:ascii="Times New Roman" w:hAnsi="Times New Roman"/>
          <w:b w:val="0"/>
        </w:rPr>
        <w:fldChar w:fldCharType="end"/>
      </w:r>
    </w:p>
    <w:p w14:paraId="02EB378F" w14:textId="77777777" w:rsidR="004B4BA3" w:rsidRDefault="004B4BA3">
      <w:pPr>
        <w:rPr>
          <w:rFonts w:ascii="Times New Roman" w:hAnsi="Times New Roman"/>
          <w:b/>
          <w:noProof/>
        </w:rPr>
      </w:pPr>
    </w:p>
    <w:p w14:paraId="4B08E8BD" w14:textId="77777777" w:rsidR="004B4BA3" w:rsidRDefault="004B4BA3">
      <w:pPr>
        <w:pStyle w:val="TOCEntry"/>
      </w:pPr>
      <w:bookmarkStart w:id="10" w:name="_Toc33640439"/>
      <w:r>
        <w:t>Revision History</w:t>
      </w:r>
      <w:bookmarkEnd w:id="1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5FD02133" w14:textId="77777777" w:rsidTr="278FED7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3505CB4B" w:rsidR="004B4BA3" w:rsidRDefault="004B4BA3" w:rsidP="278FED7A">
            <w:pPr>
              <w:spacing w:before="40" w:after="40"/>
              <w:rPr>
                <w:b/>
                <w:bCs/>
              </w:rPr>
            </w:pPr>
            <w:r w:rsidRPr="278FED7A">
              <w:rPr>
                <w:b/>
                <w:bCs/>
              </w:rPr>
              <w:t xml:space="preserve">Reason </w:t>
            </w:r>
            <w:r w:rsidR="11C6DD1E" w:rsidRPr="278FED7A">
              <w:rPr>
                <w:b/>
                <w:bCs/>
              </w:rPr>
              <w:t>for</w:t>
            </w:r>
            <w:r w:rsidRPr="278FED7A">
              <w:rPr>
                <w:b/>
                <w:bCs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6A05A809" w14:textId="77777777" w:rsidTr="278FED7A">
        <w:tc>
          <w:tcPr>
            <w:tcW w:w="2160" w:type="dxa"/>
            <w:tcBorders>
              <w:top w:val="nil"/>
            </w:tcBorders>
          </w:tcPr>
          <w:p w14:paraId="5A39BBE3" w14:textId="60F0D2DB" w:rsidR="004B4BA3" w:rsidRDefault="761DD208">
            <w:pPr>
              <w:spacing w:before="40" w:after="40"/>
            </w:pPr>
            <w:r>
              <w:t>Dylan Whitehead</w:t>
            </w:r>
            <w:r w:rsidR="3CB97701">
              <w:t>, Brian Peters</w:t>
            </w:r>
          </w:p>
        </w:tc>
        <w:tc>
          <w:tcPr>
            <w:tcW w:w="1170" w:type="dxa"/>
            <w:tcBorders>
              <w:top w:val="nil"/>
            </w:tcBorders>
          </w:tcPr>
          <w:p w14:paraId="41C8F396" w14:textId="31CB6C44" w:rsidR="004B4BA3" w:rsidRDefault="3A398521">
            <w:pPr>
              <w:spacing w:before="40" w:after="40"/>
            </w:pPr>
            <w:r>
              <w:t>2/17/20</w:t>
            </w:r>
          </w:p>
        </w:tc>
        <w:tc>
          <w:tcPr>
            <w:tcW w:w="4954" w:type="dxa"/>
            <w:tcBorders>
              <w:top w:val="nil"/>
            </w:tcBorders>
          </w:tcPr>
          <w:p w14:paraId="72A3D3EC" w14:textId="3FFACF45" w:rsidR="004B4BA3" w:rsidRDefault="0D5E1027">
            <w:pPr>
              <w:spacing w:before="40" w:after="40"/>
            </w:pPr>
            <w:r>
              <w:t>Document creation</w:t>
            </w:r>
          </w:p>
        </w:tc>
        <w:tc>
          <w:tcPr>
            <w:tcW w:w="1584" w:type="dxa"/>
            <w:tcBorders>
              <w:top w:val="nil"/>
            </w:tcBorders>
          </w:tcPr>
          <w:p w14:paraId="0D0B940D" w14:textId="62F7AE51" w:rsidR="004B4BA3" w:rsidRDefault="3A398521">
            <w:pPr>
              <w:spacing w:before="40" w:after="40"/>
            </w:pPr>
            <w:r>
              <w:t>1.0</w:t>
            </w:r>
          </w:p>
        </w:tc>
      </w:tr>
      <w:tr w:rsidR="004B4BA3" w14:paraId="0E27B00A" w14:textId="77777777" w:rsidTr="278FED7A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4B4BA3" w:rsidRDefault="004B4BA3">
            <w:pPr>
              <w:spacing w:before="40" w:after="40"/>
            </w:pPr>
          </w:p>
        </w:tc>
      </w:tr>
    </w:tbl>
    <w:p w14:paraId="049F31CB" w14:textId="0823F169" w:rsidR="004B4BA3" w:rsidRDefault="004B4BA3" w:rsidP="03D706C7">
      <w:pPr>
        <w:rPr>
          <w:b/>
          <w:bCs/>
        </w:r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45BB465" w14:textId="00BEDC62" w:rsidR="004B4BA3" w:rsidRDefault="004B4BA3" w:rsidP="2BC49F7B">
      <w:pPr>
        <w:pStyle w:val="Heading1"/>
        <w:rPr>
          <w:rFonts w:ascii="Cambria Math" w:eastAsia="Cambria Math" w:hAnsi="Cambria Math" w:cs="Cambria Math"/>
          <w:bCs/>
          <w:sz w:val="28"/>
          <w:szCs w:val="28"/>
        </w:rPr>
      </w:pPr>
      <w:bookmarkStart w:id="11" w:name="_Toc33640440"/>
      <w:bookmarkStart w:id="12" w:name="_Toc439994665"/>
      <w:r w:rsidRPr="2BC49F7B">
        <w:rPr>
          <w:rFonts w:ascii="Cambria Math" w:eastAsia="Cambria Math" w:hAnsi="Cambria Math" w:cs="Cambria Math"/>
        </w:rPr>
        <w:lastRenderedPageBreak/>
        <w:t>Introduction</w:t>
      </w:r>
      <w:r w:rsidR="637F3029" w:rsidRPr="2BC49F7B">
        <w:rPr>
          <w:rFonts w:ascii="Cambria Math" w:eastAsia="Cambria Math" w:hAnsi="Cambria Math" w:cs="Cambria Math"/>
        </w:rPr>
        <w:t>:</w:t>
      </w:r>
      <w:bookmarkEnd w:id="11"/>
      <w:r w:rsidR="637F3029" w:rsidRPr="2BC49F7B">
        <w:rPr>
          <w:rFonts w:ascii="Cambria Math" w:eastAsia="Cambria Math" w:hAnsi="Cambria Math" w:cs="Cambria Math"/>
        </w:rPr>
        <w:t xml:space="preserve"> </w:t>
      </w:r>
      <w:bookmarkEnd w:id="12"/>
    </w:p>
    <w:p w14:paraId="1BD503EB" w14:textId="445B29FB" w:rsidR="004B4BA3" w:rsidRDefault="004B4BA3" w:rsidP="019431B1">
      <w:pPr>
        <w:pStyle w:val="Heading2"/>
        <w:rPr>
          <w:rFonts w:ascii="Cambria Math" w:eastAsia="Cambria Math" w:hAnsi="Cambria Math" w:cs="Cambria Math"/>
        </w:rPr>
      </w:pPr>
      <w:bookmarkStart w:id="13" w:name="_Toc439994667"/>
      <w:bookmarkStart w:id="14" w:name="_Toc33640441"/>
      <w:r w:rsidRPr="4F0E1CA3">
        <w:rPr>
          <w:rFonts w:ascii="Cambria Math" w:eastAsia="Cambria Math" w:hAnsi="Cambria Math" w:cs="Cambria Math"/>
        </w:rPr>
        <w:t>Purpose</w:t>
      </w:r>
      <w:bookmarkEnd w:id="13"/>
      <w:bookmarkEnd w:id="14"/>
    </w:p>
    <w:p w14:paraId="052FB813" w14:textId="4427D084" w:rsidR="00D90E38" w:rsidRDefault="00D90E38" w:rsidP="5887457F">
      <w:pPr>
        <w:rPr>
          <w:rFonts w:ascii="Cambria Math" w:eastAsia="Cambria Math" w:hAnsi="Cambria Math" w:cs="Cambria Math"/>
        </w:rPr>
      </w:pPr>
      <w:r w:rsidRPr="4F0E1CA3">
        <w:rPr>
          <w:rFonts w:ascii="Cambria Math" w:eastAsia="Cambria Math" w:hAnsi="Cambria Math" w:cs="Cambria Math"/>
        </w:rPr>
        <w:t>This document outlines the requirements involved in the</w:t>
      </w:r>
      <w:r w:rsidR="33F8A5D4" w:rsidRPr="4F0E1CA3">
        <w:rPr>
          <w:rFonts w:ascii="Cambria Math" w:eastAsia="Cambria Math" w:hAnsi="Cambria Math" w:cs="Cambria Math"/>
        </w:rPr>
        <w:t xml:space="preserve"> development of</w:t>
      </w:r>
      <w:r w:rsidRPr="4F0E1CA3">
        <w:rPr>
          <w:rFonts w:ascii="Cambria Math" w:eastAsia="Cambria Math" w:hAnsi="Cambria Math" w:cs="Cambria Math"/>
        </w:rPr>
        <w:t xml:space="preserve"> InvestiFull. Invest</w:t>
      </w:r>
      <w:r w:rsidR="5C3C74C7" w:rsidRPr="4F0E1CA3">
        <w:rPr>
          <w:rFonts w:ascii="Cambria Math" w:eastAsia="Cambria Math" w:hAnsi="Cambria Math" w:cs="Cambria Math"/>
        </w:rPr>
        <w:t>i</w:t>
      </w:r>
      <w:r w:rsidRPr="4F0E1CA3">
        <w:rPr>
          <w:rFonts w:ascii="Cambria Math" w:eastAsia="Cambria Math" w:hAnsi="Cambria Math" w:cs="Cambria Math"/>
        </w:rPr>
        <w:t>Full is a piece of software that provide</w:t>
      </w:r>
      <w:r w:rsidR="75C7CB13" w:rsidRPr="4F0E1CA3">
        <w:rPr>
          <w:rFonts w:ascii="Cambria Math" w:eastAsia="Cambria Math" w:hAnsi="Cambria Math" w:cs="Cambria Math"/>
        </w:rPr>
        <w:t>s</w:t>
      </w:r>
      <w:r w:rsidRPr="4F0E1CA3">
        <w:rPr>
          <w:rFonts w:ascii="Cambria Math" w:eastAsia="Cambria Math" w:hAnsi="Cambria Math" w:cs="Cambria Math"/>
        </w:rPr>
        <w:t xml:space="preserve"> topological information on fullerenes that exis</w:t>
      </w:r>
      <w:r w:rsidR="1F8A419B" w:rsidRPr="4F0E1CA3">
        <w:rPr>
          <w:rFonts w:ascii="Cambria Math" w:eastAsia="Cambria Math" w:hAnsi="Cambria Math" w:cs="Cambria Math"/>
        </w:rPr>
        <w:t>t within a given range of carbon atoms</w:t>
      </w:r>
      <w:r w:rsidR="13A7BFD9" w:rsidRPr="4F0E1CA3">
        <w:rPr>
          <w:rFonts w:ascii="Cambria Math" w:eastAsia="Cambria Math" w:hAnsi="Cambria Math" w:cs="Cambria Math"/>
        </w:rPr>
        <w:t>,</w:t>
      </w:r>
      <w:r w:rsidR="01D613AA" w:rsidRPr="4F0E1CA3">
        <w:rPr>
          <w:rFonts w:ascii="Cambria Math" w:eastAsia="Cambria Math" w:hAnsi="Cambria Math" w:cs="Cambria Math"/>
        </w:rPr>
        <w:t xml:space="preserve"> up to two hundred</w:t>
      </w:r>
      <w:r w:rsidR="1F8A419B" w:rsidRPr="4F0E1CA3">
        <w:rPr>
          <w:rFonts w:ascii="Cambria Math" w:eastAsia="Cambria Math" w:hAnsi="Cambria Math" w:cs="Cambria Math"/>
        </w:rPr>
        <w:t xml:space="preserve">. </w:t>
      </w:r>
      <w:r w:rsidR="588C3628" w:rsidRPr="4F0E1CA3">
        <w:rPr>
          <w:rFonts w:ascii="Cambria Math" w:eastAsia="Cambria Math" w:hAnsi="Cambria Math" w:cs="Cambria Math"/>
        </w:rPr>
        <w:t xml:space="preserve">InvestiFull is a python program that </w:t>
      </w:r>
      <w:r w:rsidR="6CF22049" w:rsidRPr="4F0E1CA3">
        <w:rPr>
          <w:rFonts w:ascii="Cambria Math" w:eastAsia="Cambria Math" w:hAnsi="Cambria Math" w:cs="Cambria Math"/>
        </w:rPr>
        <w:t>interfaces</w:t>
      </w:r>
      <w:r w:rsidR="588C3628" w:rsidRPr="4F0E1CA3">
        <w:rPr>
          <w:rFonts w:ascii="Cambria Math" w:eastAsia="Cambria Math" w:hAnsi="Cambria Math" w:cs="Cambria Math"/>
        </w:rPr>
        <w:t xml:space="preserve"> with an SQLite database, and the Fortran program </w:t>
      </w:r>
      <w:r w:rsidR="228A5D7C" w:rsidRPr="4F0E1CA3">
        <w:rPr>
          <w:rFonts w:ascii="Cambria Math" w:eastAsia="Cambria Math" w:hAnsi="Cambria Math" w:cs="Cambria Math"/>
        </w:rPr>
        <w:t>‘</w:t>
      </w:r>
      <w:r w:rsidR="588C3628" w:rsidRPr="4F0E1CA3">
        <w:rPr>
          <w:rFonts w:ascii="Cambria Math" w:eastAsia="Cambria Math" w:hAnsi="Cambria Math" w:cs="Cambria Math"/>
        </w:rPr>
        <w:t>Spiral.f</w:t>
      </w:r>
      <w:r w:rsidR="5FBF3DC3" w:rsidRPr="4F0E1CA3">
        <w:rPr>
          <w:rFonts w:ascii="Cambria Math" w:eastAsia="Cambria Math" w:hAnsi="Cambria Math" w:cs="Cambria Math"/>
        </w:rPr>
        <w:t>’</w:t>
      </w:r>
      <w:r w:rsidR="588C3628" w:rsidRPr="4F0E1CA3">
        <w:rPr>
          <w:rFonts w:ascii="Cambria Math" w:eastAsia="Cambria Math" w:hAnsi="Cambria Math" w:cs="Cambria Math"/>
        </w:rPr>
        <w:t xml:space="preserve"> to produce an adjacency matrix, chart, and Schlegell diagram for each desired fullerene.</w:t>
      </w:r>
    </w:p>
    <w:p w14:paraId="26B1F748" w14:textId="092A073E" w:rsidR="2782A57D" w:rsidRDefault="004B4BA3" w:rsidP="5887457F">
      <w:pPr>
        <w:pStyle w:val="Heading2"/>
      </w:pPr>
      <w:bookmarkStart w:id="15" w:name="_Toc439994668"/>
      <w:bookmarkStart w:id="16" w:name="_Toc33640442"/>
      <w:r w:rsidRPr="4F0E1CA3">
        <w:rPr>
          <w:rFonts w:ascii="Cambria Math" w:eastAsia="Cambria Math" w:hAnsi="Cambria Math" w:cs="Cambria Math"/>
        </w:rPr>
        <w:t>Document Conventions</w:t>
      </w:r>
      <w:bookmarkEnd w:id="15"/>
      <w:bookmarkEnd w:id="16"/>
    </w:p>
    <w:p w14:paraId="58472F5B" w14:textId="67208452" w:rsidR="44637FFC" w:rsidRDefault="44637FFC" w:rsidP="03D706C7">
      <w:pPr>
        <w:pStyle w:val="template"/>
        <w:rPr>
          <w:rFonts w:ascii="Cambria Math" w:eastAsia="Cambria Math" w:hAnsi="Cambria Math" w:cs="Cambria Math"/>
          <w:i w:val="0"/>
        </w:rPr>
      </w:pPr>
      <w:r w:rsidRPr="03D706C7">
        <w:rPr>
          <w:rFonts w:ascii="Cambria Math" w:eastAsia="Cambria Math" w:hAnsi="Cambria Math" w:cs="Cambria Math"/>
          <w:i w:val="0"/>
        </w:rPr>
        <w:t>IEEE</w:t>
      </w:r>
      <w:r w:rsidR="3650908F" w:rsidRPr="03D706C7">
        <w:rPr>
          <w:rFonts w:ascii="Cambria Math" w:eastAsia="Cambria Math" w:hAnsi="Cambria Math" w:cs="Cambria Math"/>
          <w:i w:val="0"/>
        </w:rPr>
        <w:t xml:space="preserve"> standards for document formatting and references t</w:t>
      </w:r>
      <w:r w:rsidR="242E8577" w:rsidRPr="03D706C7">
        <w:rPr>
          <w:rFonts w:ascii="Cambria Math" w:eastAsia="Cambria Math" w:hAnsi="Cambria Math" w:cs="Cambria Math"/>
          <w:i w:val="0"/>
        </w:rPr>
        <w:t>o outside source</w:t>
      </w:r>
      <w:r w:rsidR="207E9DC8" w:rsidRPr="03D706C7">
        <w:rPr>
          <w:rFonts w:ascii="Cambria Math" w:eastAsia="Cambria Math" w:hAnsi="Cambria Math" w:cs="Cambria Math"/>
          <w:i w:val="0"/>
        </w:rPr>
        <w:t>s</w:t>
      </w:r>
      <w:r w:rsidR="25211F3F" w:rsidRPr="03D706C7">
        <w:rPr>
          <w:rFonts w:ascii="Cambria Math" w:eastAsia="Cambria Math" w:hAnsi="Cambria Math" w:cs="Cambria Math"/>
          <w:i w:val="0"/>
        </w:rPr>
        <w:t xml:space="preserve"> </w:t>
      </w:r>
      <w:r w:rsidR="5010FBCB" w:rsidRPr="03D706C7">
        <w:rPr>
          <w:rFonts w:ascii="Cambria Math" w:eastAsia="Cambria Math" w:hAnsi="Cambria Math" w:cs="Cambria Math"/>
          <w:i w:val="0"/>
        </w:rPr>
        <w:t xml:space="preserve">are </w:t>
      </w:r>
      <w:r w:rsidR="79F8A784" w:rsidRPr="03D706C7">
        <w:rPr>
          <w:rFonts w:ascii="Cambria Math" w:eastAsia="Cambria Math" w:hAnsi="Cambria Math" w:cs="Cambria Math"/>
          <w:i w:val="0"/>
        </w:rPr>
        <w:t>followed</w:t>
      </w:r>
      <w:r w:rsidR="00EF5509">
        <w:rPr>
          <w:rFonts w:ascii="Cambria Math" w:eastAsia="Cambria Math" w:hAnsi="Cambria Math" w:cs="Cambria Math"/>
          <w:i w:val="0"/>
        </w:rPr>
        <w:t xml:space="preserve"> throughout documentation for the Investi</w:t>
      </w:r>
      <w:r w:rsidR="00971509">
        <w:rPr>
          <w:rFonts w:ascii="Cambria Math" w:eastAsia="Cambria Math" w:hAnsi="Cambria Math" w:cs="Cambria Math"/>
          <w:i w:val="0"/>
        </w:rPr>
        <w:t>F</w:t>
      </w:r>
      <w:r w:rsidR="00EF5509">
        <w:rPr>
          <w:rFonts w:ascii="Cambria Math" w:eastAsia="Cambria Math" w:hAnsi="Cambria Math" w:cs="Cambria Math"/>
          <w:i w:val="0"/>
        </w:rPr>
        <w:t>ull project</w:t>
      </w:r>
      <w:r w:rsidR="6FF5FA96" w:rsidRPr="03D706C7">
        <w:rPr>
          <w:rFonts w:ascii="Cambria Math" w:eastAsia="Cambria Math" w:hAnsi="Cambria Math" w:cs="Cambria Math"/>
          <w:i w:val="0"/>
        </w:rPr>
        <w:t>.</w:t>
      </w:r>
    </w:p>
    <w:p w14:paraId="5E81C749" w14:textId="77777777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17" w:name="_Toc439994669"/>
      <w:bookmarkStart w:id="18" w:name="_Toc33640443"/>
      <w:r w:rsidRPr="4F0E1CA3">
        <w:rPr>
          <w:rFonts w:ascii="Cambria Math" w:eastAsia="Cambria Math" w:hAnsi="Cambria Math" w:cs="Cambria Math"/>
        </w:rPr>
        <w:t>Intended Audience and Reading Suggestions</w:t>
      </w:r>
      <w:bookmarkEnd w:id="17"/>
      <w:bookmarkEnd w:id="18"/>
    </w:p>
    <w:p w14:paraId="011E2F8E" w14:textId="7336304A" w:rsidR="6A1D31F4" w:rsidRDefault="6A1D31F4" w:rsidP="5887457F">
      <w:pPr>
        <w:pStyle w:val="template"/>
        <w:rPr>
          <w:rFonts w:ascii="Cambria Math" w:eastAsia="Cambria Math" w:hAnsi="Cambria Math" w:cs="Cambria Math"/>
          <w:i w:val="0"/>
        </w:rPr>
      </w:pPr>
      <w:r w:rsidRPr="5887457F">
        <w:rPr>
          <w:rFonts w:ascii="Cambria Math" w:eastAsia="Cambria Math" w:hAnsi="Cambria Math" w:cs="Cambria Math"/>
          <w:i w:val="0"/>
        </w:rPr>
        <w:t xml:space="preserve">This document is intended for Professor Patricia Hillman, the </w:t>
      </w:r>
      <w:r w:rsidR="00B54FD5">
        <w:rPr>
          <w:rFonts w:ascii="Cambria Math" w:eastAsia="Cambria Math" w:hAnsi="Cambria Math" w:cs="Cambria Math"/>
          <w:i w:val="0"/>
        </w:rPr>
        <w:t>i</w:t>
      </w:r>
      <w:r w:rsidRPr="5887457F">
        <w:rPr>
          <w:rFonts w:ascii="Cambria Math" w:eastAsia="Cambria Math" w:hAnsi="Cambria Math" w:cs="Cambria Math"/>
          <w:i w:val="0"/>
        </w:rPr>
        <w:t xml:space="preserve">nstructor of </w:t>
      </w:r>
      <w:r w:rsidR="5867C1D0" w:rsidRPr="5887457F">
        <w:rPr>
          <w:rFonts w:ascii="Cambria Math" w:eastAsia="Cambria Math" w:hAnsi="Cambria Math" w:cs="Cambria Math"/>
          <w:i w:val="0"/>
        </w:rPr>
        <w:t xml:space="preserve">CSCI </w:t>
      </w:r>
      <w:r w:rsidRPr="5887457F">
        <w:rPr>
          <w:rFonts w:ascii="Cambria Math" w:eastAsia="Cambria Math" w:hAnsi="Cambria Math" w:cs="Cambria Math"/>
          <w:i w:val="0"/>
        </w:rPr>
        <w:t>408</w:t>
      </w:r>
      <w:r w:rsidR="1E7C0956" w:rsidRPr="5887457F">
        <w:rPr>
          <w:rFonts w:ascii="Cambria Math" w:eastAsia="Cambria Math" w:hAnsi="Cambria Math" w:cs="Cambria Math"/>
          <w:i w:val="0"/>
        </w:rPr>
        <w:t>:</w:t>
      </w:r>
      <w:r w:rsidRPr="5887457F">
        <w:rPr>
          <w:rFonts w:ascii="Cambria Math" w:eastAsia="Cambria Math" w:hAnsi="Cambria Math" w:cs="Cambria Math"/>
          <w:i w:val="0"/>
        </w:rPr>
        <w:t xml:space="preserve"> Software Engineering at Edinboro U</w:t>
      </w:r>
      <w:r w:rsidR="25C207F5" w:rsidRPr="5887457F">
        <w:rPr>
          <w:rFonts w:ascii="Cambria Math" w:eastAsia="Cambria Math" w:hAnsi="Cambria Math" w:cs="Cambria Math"/>
          <w:i w:val="0"/>
        </w:rPr>
        <w:t>niversity, as well as our client Dr. Doug</w:t>
      </w:r>
      <w:r w:rsidR="77C97CC0" w:rsidRPr="5887457F">
        <w:rPr>
          <w:rFonts w:ascii="Cambria Math" w:eastAsia="Cambria Math" w:hAnsi="Cambria Math" w:cs="Cambria Math"/>
          <w:i w:val="0"/>
        </w:rPr>
        <w:t>las</w:t>
      </w:r>
      <w:r w:rsidR="25C207F5" w:rsidRPr="5887457F">
        <w:rPr>
          <w:rFonts w:ascii="Cambria Math" w:eastAsia="Cambria Math" w:hAnsi="Cambria Math" w:cs="Cambria Math"/>
          <w:i w:val="0"/>
        </w:rPr>
        <w:t xml:space="preserve"> </w:t>
      </w:r>
      <w:proofErr w:type="spellStart"/>
      <w:r w:rsidR="25C207F5" w:rsidRPr="5887457F">
        <w:rPr>
          <w:rFonts w:ascii="Cambria Math" w:eastAsia="Cambria Math" w:hAnsi="Cambria Math" w:cs="Cambria Math"/>
          <w:i w:val="0"/>
        </w:rPr>
        <w:t>Puharic</w:t>
      </w:r>
      <w:proofErr w:type="spellEnd"/>
      <w:r w:rsidR="25C207F5" w:rsidRPr="5887457F">
        <w:rPr>
          <w:rFonts w:ascii="Cambria Math" w:eastAsia="Cambria Math" w:hAnsi="Cambria Math" w:cs="Cambria Math"/>
          <w:i w:val="0"/>
        </w:rPr>
        <w:t>.</w:t>
      </w:r>
      <w:r w:rsidR="5566683C" w:rsidRPr="5887457F">
        <w:rPr>
          <w:rFonts w:ascii="Cambria Math" w:eastAsia="Cambria Math" w:hAnsi="Cambria Math" w:cs="Cambria Math"/>
          <w:i w:val="0"/>
        </w:rPr>
        <w:t xml:space="preserve"> Furthermore, </w:t>
      </w:r>
      <w:r w:rsidR="62C4D2CE" w:rsidRPr="5887457F">
        <w:rPr>
          <w:rFonts w:ascii="Cambria Math" w:eastAsia="Cambria Math" w:hAnsi="Cambria Math" w:cs="Cambria Math"/>
          <w:i w:val="0"/>
        </w:rPr>
        <w:t xml:space="preserve">InvestiFull is </w:t>
      </w:r>
      <w:r w:rsidR="0DB6AD6E" w:rsidRPr="5887457F">
        <w:rPr>
          <w:rFonts w:ascii="Cambria Math" w:eastAsia="Cambria Math" w:hAnsi="Cambria Math" w:cs="Cambria Math"/>
          <w:i w:val="0"/>
        </w:rPr>
        <w:t>designed</w:t>
      </w:r>
      <w:r w:rsidR="62C4D2CE" w:rsidRPr="5887457F">
        <w:rPr>
          <w:rFonts w:ascii="Cambria Math" w:eastAsia="Cambria Math" w:hAnsi="Cambria Math" w:cs="Cambria Math"/>
          <w:i w:val="0"/>
        </w:rPr>
        <w:t xml:space="preserve"> for use by graph theorists looking to use the topology of fullerenes for various </w:t>
      </w:r>
      <w:r w:rsidR="41988D0D" w:rsidRPr="5887457F">
        <w:rPr>
          <w:rFonts w:ascii="Cambria Math" w:eastAsia="Cambria Math" w:hAnsi="Cambria Math" w:cs="Cambria Math"/>
          <w:i w:val="0"/>
        </w:rPr>
        <w:t>research purposes</w:t>
      </w:r>
      <w:r w:rsidR="05797900" w:rsidRPr="5887457F">
        <w:rPr>
          <w:rFonts w:ascii="Cambria Math" w:eastAsia="Cambria Math" w:hAnsi="Cambria Math" w:cs="Cambria Math"/>
          <w:i w:val="0"/>
        </w:rPr>
        <w:t xml:space="preserve">. </w:t>
      </w:r>
    </w:p>
    <w:p w14:paraId="135592E7" w14:textId="3195D7B4" w:rsidR="22BE7F89" w:rsidRDefault="22BE7F89" w:rsidP="22BE7F89">
      <w:pPr>
        <w:pStyle w:val="template"/>
        <w:rPr>
          <w:rFonts w:ascii="Cambria Math" w:eastAsia="Cambria Math" w:hAnsi="Cambria Math" w:cs="Cambria Math"/>
          <w:i w:val="0"/>
        </w:rPr>
      </w:pPr>
    </w:p>
    <w:p w14:paraId="65359B21" w14:textId="2512E032" w:rsidR="7A0485AA" w:rsidRDefault="7A0485AA" w:rsidP="03D706C7">
      <w:pPr>
        <w:pStyle w:val="template"/>
        <w:rPr>
          <w:rFonts w:ascii="Cambria Math" w:eastAsia="Cambria Math" w:hAnsi="Cambria Math" w:cs="Cambria Math"/>
          <w:i w:val="0"/>
        </w:rPr>
      </w:pPr>
      <w:r w:rsidRPr="03D706C7">
        <w:rPr>
          <w:rFonts w:ascii="Cambria Math" w:eastAsia="Cambria Math" w:hAnsi="Cambria Math" w:cs="Cambria Math"/>
          <w:i w:val="0"/>
        </w:rPr>
        <w:t xml:space="preserve">The remaining sections of the project document </w:t>
      </w:r>
      <w:r w:rsidR="41065F44" w:rsidRPr="03D706C7">
        <w:rPr>
          <w:rFonts w:ascii="Cambria Math" w:eastAsia="Cambria Math" w:hAnsi="Cambria Math" w:cs="Cambria Math"/>
          <w:i w:val="0"/>
        </w:rPr>
        <w:t>hold</w:t>
      </w:r>
      <w:r w:rsidRPr="03D706C7">
        <w:rPr>
          <w:rFonts w:ascii="Cambria Math" w:eastAsia="Cambria Math" w:hAnsi="Cambria Math" w:cs="Cambria Math"/>
          <w:i w:val="0"/>
        </w:rPr>
        <w:t xml:space="preserve"> information </w:t>
      </w:r>
      <w:r w:rsidR="44319348" w:rsidRPr="03D706C7">
        <w:rPr>
          <w:rFonts w:ascii="Cambria Math" w:eastAsia="Cambria Math" w:hAnsi="Cambria Math" w:cs="Cambria Math"/>
          <w:i w:val="0"/>
        </w:rPr>
        <w:t>concerning</w:t>
      </w:r>
      <w:r w:rsidRPr="03D706C7">
        <w:rPr>
          <w:rFonts w:ascii="Cambria Math" w:eastAsia="Cambria Math" w:hAnsi="Cambria Math" w:cs="Cambria Math"/>
          <w:i w:val="0"/>
        </w:rPr>
        <w:t xml:space="preserve"> the </w:t>
      </w:r>
      <w:r w:rsidR="1388F887" w:rsidRPr="03D706C7">
        <w:rPr>
          <w:rFonts w:ascii="Cambria Math" w:eastAsia="Cambria Math" w:hAnsi="Cambria Math" w:cs="Cambria Math"/>
          <w:i w:val="0"/>
        </w:rPr>
        <w:t>requirements imposed</w:t>
      </w:r>
      <w:r w:rsidRPr="03D706C7">
        <w:rPr>
          <w:rFonts w:ascii="Cambria Math" w:eastAsia="Cambria Math" w:hAnsi="Cambria Math" w:cs="Cambria Math"/>
          <w:i w:val="0"/>
        </w:rPr>
        <w:t xml:space="preserve"> o</w:t>
      </w:r>
      <w:r w:rsidR="38B739FA" w:rsidRPr="03D706C7">
        <w:rPr>
          <w:rFonts w:ascii="Cambria Math" w:eastAsia="Cambria Math" w:hAnsi="Cambria Math" w:cs="Cambria Math"/>
          <w:i w:val="0"/>
        </w:rPr>
        <w:t>n</w:t>
      </w:r>
      <w:r w:rsidRPr="03D706C7">
        <w:rPr>
          <w:rFonts w:ascii="Cambria Math" w:eastAsia="Cambria Math" w:hAnsi="Cambria Math" w:cs="Cambria Math"/>
          <w:i w:val="0"/>
        </w:rPr>
        <w:t xml:space="preserve"> the interface</w:t>
      </w:r>
      <w:r w:rsidR="3EB4D4C4" w:rsidRPr="03D706C7">
        <w:rPr>
          <w:rFonts w:ascii="Cambria Math" w:eastAsia="Cambria Math" w:hAnsi="Cambria Math" w:cs="Cambria Math"/>
          <w:i w:val="0"/>
        </w:rPr>
        <w:t xml:space="preserve"> and visual imagery</w:t>
      </w:r>
      <w:r w:rsidR="1FB4FC6D" w:rsidRPr="03D706C7">
        <w:rPr>
          <w:rFonts w:ascii="Cambria Math" w:eastAsia="Cambria Math" w:hAnsi="Cambria Math" w:cs="Cambria Math"/>
          <w:i w:val="0"/>
        </w:rPr>
        <w:t xml:space="preserve"> methods, as well as</w:t>
      </w:r>
      <w:r w:rsidR="3EB4D4C4" w:rsidRPr="03D706C7">
        <w:rPr>
          <w:rFonts w:ascii="Cambria Math" w:eastAsia="Cambria Math" w:hAnsi="Cambria Math" w:cs="Cambria Math"/>
          <w:i w:val="0"/>
        </w:rPr>
        <w:t xml:space="preserve"> an outline o</w:t>
      </w:r>
      <w:r w:rsidR="3719995A" w:rsidRPr="03D706C7">
        <w:rPr>
          <w:rFonts w:ascii="Cambria Math" w:eastAsia="Cambria Math" w:hAnsi="Cambria Math" w:cs="Cambria Math"/>
          <w:i w:val="0"/>
        </w:rPr>
        <w:t>n external resources utilized to accomplish these methods</w:t>
      </w:r>
      <w:r w:rsidR="771A5DAA" w:rsidRPr="03D706C7">
        <w:rPr>
          <w:rFonts w:ascii="Cambria Math" w:eastAsia="Cambria Math" w:hAnsi="Cambria Math" w:cs="Cambria Math"/>
          <w:i w:val="0"/>
        </w:rPr>
        <w:t>.</w:t>
      </w:r>
      <w:r w:rsidR="658450D0" w:rsidRPr="03D706C7">
        <w:rPr>
          <w:rFonts w:ascii="Cambria Math" w:eastAsia="Cambria Math" w:hAnsi="Cambria Math" w:cs="Cambria Math"/>
          <w:i w:val="0"/>
        </w:rPr>
        <w:t xml:space="preserve"> If you need information about fullerenes and the various input needed to create </w:t>
      </w:r>
      <w:r w:rsidR="2D3F10F7" w:rsidRPr="03D706C7">
        <w:rPr>
          <w:rFonts w:ascii="Cambria Math" w:eastAsia="Cambria Math" w:hAnsi="Cambria Math" w:cs="Cambria Math"/>
          <w:i w:val="0"/>
        </w:rPr>
        <w:t>S</w:t>
      </w:r>
      <w:r w:rsidR="658450D0" w:rsidRPr="03D706C7">
        <w:rPr>
          <w:rFonts w:ascii="Cambria Math" w:eastAsia="Cambria Math" w:hAnsi="Cambria Math" w:cs="Cambria Math"/>
          <w:i w:val="0"/>
        </w:rPr>
        <w:t xml:space="preserve">chlegell diagrams, please refer to the section </w:t>
      </w:r>
      <w:r w:rsidR="658450D0" w:rsidRPr="00AD1C39">
        <w:rPr>
          <w:rFonts w:ascii="Cambria Math" w:eastAsia="Cambria Math" w:hAnsi="Cambria Math" w:cs="Cambria Math"/>
          <w:b/>
          <w:bCs/>
          <w:i w:val="0"/>
        </w:rPr>
        <w:t>1.5</w:t>
      </w:r>
      <w:r w:rsidR="00AD1C39" w:rsidRPr="00AD1C39">
        <w:rPr>
          <w:rFonts w:ascii="Cambria Math" w:eastAsia="Cambria Math" w:hAnsi="Cambria Math" w:cs="Cambria Math"/>
          <w:b/>
          <w:bCs/>
          <w:i w:val="0"/>
        </w:rPr>
        <w:t>: References</w:t>
      </w:r>
      <w:r w:rsidR="658450D0" w:rsidRPr="03D706C7">
        <w:rPr>
          <w:rFonts w:ascii="Cambria Math" w:eastAsia="Cambria Math" w:hAnsi="Cambria Math" w:cs="Cambria Math"/>
          <w:i w:val="0"/>
        </w:rPr>
        <w:t xml:space="preserve">. </w:t>
      </w:r>
      <w:r w:rsidR="44FE4C51" w:rsidRPr="03D706C7">
        <w:rPr>
          <w:rFonts w:ascii="Cambria Math" w:eastAsia="Cambria Math" w:hAnsi="Cambria Math" w:cs="Cambria Math"/>
          <w:i w:val="0"/>
        </w:rPr>
        <w:t>For more information about fullerenes view the glossary at the end of the document.</w:t>
      </w:r>
    </w:p>
    <w:p w14:paraId="501680F0" w14:textId="6EC19758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19" w:name="_Toc439994670"/>
      <w:bookmarkStart w:id="20" w:name="_Toc33640444"/>
      <w:r w:rsidRPr="4F0E1CA3">
        <w:rPr>
          <w:rFonts w:ascii="Cambria Math" w:eastAsia="Cambria Math" w:hAnsi="Cambria Math" w:cs="Cambria Math"/>
        </w:rPr>
        <w:t>Product Scope</w:t>
      </w:r>
      <w:bookmarkEnd w:id="19"/>
      <w:bookmarkEnd w:id="20"/>
    </w:p>
    <w:p w14:paraId="31E09CAE" w14:textId="05DA352B" w:rsidR="4E9101DD" w:rsidRDefault="00E34985" w:rsidP="03D706C7">
      <w:pPr>
        <w:pStyle w:val="template"/>
        <w:rPr>
          <w:rFonts w:ascii="Cambria Math" w:eastAsia="Cambria Math" w:hAnsi="Cambria Math" w:cs="Cambria Math"/>
          <w:i w:val="0"/>
        </w:rPr>
      </w:pPr>
      <w:r w:rsidRPr="03D706C7">
        <w:rPr>
          <w:rFonts w:ascii="Cambria Math" w:eastAsia="Cambria Math" w:hAnsi="Cambria Math" w:cs="Cambria Math"/>
          <w:i w:val="0"/>
        </w:rPr>
        <w:t>InvestiFull produces</w:t>
      </w:r>
      <w:r w:rsidR="5E1C235F" w:rsidRPr="03D706C7">
        <w:rPr>
          <w:rFonts w:ascii="Cambria Math" w:eastAsia="Cambria Math" w:hAnsi="Cambria Math" w:cs="Cambria Math"/>
          <w:i w:val="0"/>
        </w:rPr>
        <w:t xml:space="preserve"> an adjacency matrix, chart, and Schlegell diagram</w:t>
      </w:r>
      <w:r w:rsidR="49D21C1C" w:rsidRPr="03D706C7">
        <w:rPr>
          <w:rFonts w:ascii="Cambria Math" w:eastAsia="Cambria Math" w:hAnsi="Cambria Math" w:cs="Cambria Math"/>
          <w:i w:val="0"/>
        </w:rPr>
        <w:t xml:space="preserve"> to represent the</w:t>
      </w:r>
      <w:r w:rsidR="45633AD9" w:rsidRPr="03D706C7">
        <w:rPr>
          <w:rFonts w:ascii="Cambria Math" w:eastAsia="Cambria Math" w:hAnsi="Cambria Math" w:cs="Cambria Math"/>
          <w:i w:val="0"/>
        </w:rPr>
        <w:t xml:space="preserve"> topology of fullerene</w:t>
      </w:r>
      <w:r w:rsidR="187D4EA2" w:rsidRPr="03D706C7">
        <w:rPr>
          <w:rFonts w:ascii="Cambria Math" w:eastAsia="Cambria Math" w:hAnsi="Cambria Math" w:cs="Cambria Math"/>
          <w:i w:val="0"/>
        </w:rPr>
        <w:t>s</w:t>
      </w:r>
      <w:r w:rsidR="070B6C0B" w:rsidRPr="03D706C7">
        <w:rPr>
          <w:rFonts w:ascii="Cambria Math" w:eastAsia="Cambria Math" w:hAnsi="Cambria Math" w:cs="Cambria Math"/>
          <w:i w:val="0"/>
        </w:rPr>
        <w:t xml:space="preserve"> based on </w:t>
      </w:r>
      <w:r w:rsidR="5437B7FE" w:rsidRPr="03D706C7">
        <w:rPr>
          <w:rFonts w:ascii="Cambria Math" w:eastAsia="Cambria Math" w:hAnsi="Cambria Math" w:cs="Cambria Math"/>
          <w:i w:val="0"/>
        </w:rPr>
        <w:t>a range</w:t>
      </w:r>
      <w:r w:rsidR="070B6C0B" w:rsidRPr="03D706C7">
        <w:rPr>
          <w:rFonts w:ascii="Cambria Math" w:eastAsia="Cambria Math" w:hAnsi="Cambria Math" w:cs="Cambria Math"/>
          <w:i w:val="0"/>
        </w:rPr>
        <w:t xml:space="preserve"> of carbon atoms input by the user</w:t>
      </w:r>
      <w:r w:rsidR="57D9CAB5" w:rsidRPr="03D706C7">
        <w:rPr>
          <w:rFonts w:ascii="Cambria Math" w:eastAsia="Cambria Math" w:hAnsi="Cambria Math" w:cs="Cambria Math"/>
          <w:i w:val="0"/>
        </w:rPr>
        <w:t>.</w:t>
      </w:r>
      <w:r w:rsidR="5EDA320C" w:rsidRPr="03D706C7">
        <w:rPr>
          <w:rFonts w:ascii="Cambria Math" w:eastAsia="Cambria Math" w:hAnsi="Cambria Math" w:cs="Cambria Math"/>
          <w:i w:val="0"/>
        </w:rPr>
        <w:t xml:space="preserve"> </w:t>
      </w:r>
      <w:r w:rsidR="08370198" w:rsidRPr="03D706C7">
        <w:rPr>
          <w:rFonts w:ascii="Cambria Math" w:eastAsia="Cambria Math" w:hAnsi="Cambria Math" w:cs="Cambria Math"/>
          <w:i w:val="0"/>
        </w:rPr>
        <w:t>The goal of the project is to</w:t>
      </w:r>
      <w:r w:rsidR="48715180" w:rsidRPr="03D706C7">
        <w:rPr>
          <w:rFonts w:ascii="Cambria Math" w:eastAsia="Cambria Math" w:hAnsi="Cambria Math" w:cs="Cambria Math"/>
          <w:i w:val="0"/>
        </w:rPr>
        <w:t xml:space="preserve"> </w:t>
      </w:r>
      <w:r w:rsidR="08370198" w:rsidRPr="03D706C7">
        <w:rPr>
          <w:rFonts w:ascii="Cambria Math" w:eastAsia="Cambria Math" w:hAnsi="Cambria Math" w:cs="Cambria Math"/>
          <w:i w:val="0"/>
        </w:rPr>
        <w:t xml:space="preserve">dynamically populate a database of ready to use </w:t>
      </w:r>
      <w:r w:rsidR="3348328D" w:rsidRPr="03D706C7">
        <w:rPr>
          <w:rFonts w:ascii="Cambria Math" w:eastAsia="Cambria Math" w:hAnsi="Cambria Math" w:cs="Cambria Math"/>
          <w:i w:val="0"/>
        </w:rPr>
        <w:t>adjacency matrices</w:t>
      </w:r>
      <w:r w:rsidR="08370198" w:rsidRPr="03D706C7">
        <w:rPr>
          <w:rFonts w:ascii="Cambria Math" w:eastAsia="Cambria Math" w:hAnsi="Cambria Math" w:cs="Cambria Math"/>
          <w:i w:val="0"/>
        </w:rPr>
        <w:t xml:space="preserve"> that aid </w:t>
      </w:r>
      <w:r w:rsidR="799BB89B" w:rsidRPr="03D706C7">
        <w:rPr>
          <w:rFonts w:ascii="Cambria Math" w:eastAsia="Cambria Math" w:hAnsi="Cambria Math" w:cs="Cambria Math"/>
          <w:i w:val="0"/>
        </w:rPr>
        <w:t>graph theorists in their research.</w:t>
      </w:r>
      <w:r w:rsidR="402BD16F" w:rsidRPr="03D706C7">
        <w:rPr>
          <w:rFonts w:ascii="Cambria Math" w:eastAsia="Cambria Math" w:hAnsi="Cambria Math" w:cs="Cambria Math"/>
          <w:i w:val="0"/>
        </w:rPr>
        <w:t xml:space="preserve"> </w:t>
      </w:r>
    </w:p>
    <w:p w14:paraId="071E4E01" w14:textId="3D15DE29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21" w:name="_Toc439994672"/>
      <w:bookmarkStart w:id="22" w:name="_Toc33640445"/>
      <w:r w:rsidRPr="4F0E1CA3">
        <w:rPr>
          <w:rFonts w:ascii="Cambria Math" w:eastAsia="Cambria Math" w:hAnsi="Cambria Math" w:cs="Cambria Math"/>
        </w:rPr>
        <w:t>References</w:t>
      </w:r>
      <w:bookmarkEnd w:id="21"/>
      <w:bookmarkEnd w:id="22"/>
    </w:p>
    <w:p w14:paraId="35FC3625" w14:textId="15213319" w:rsidR="004B4BA3" w:rsidRDefault="15ABDE44" w:rsidP="530B6F24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  <w:r w:rsidRPr="530B6F24">
        <w:rPr>
          <w:rFonts w:ascii="Cambria Math" w:eastAsia="Cambria Math" w:hAnsi="Cambria Math" w:cs="Cambria Math"/>
          <w:i w:val="0"/>
          <w:sz w:val="24"/>
          <w:szCs w:val="24"/>
        </w:rPr>
        <w:t xml:space="preserve">[1] </w:t>
      </w:r>
      <w:proofErr w:type="spellStart"/>
      <w:r w:rsidR="565F0F5F" w:rsidRPr="530B6F24">
        <w:rPr>
          <w:rFonts w:ascii="Cambria Math" w:eastAsia="Cambria Math" w:hAnsi="Cambria Math" w:cs="Cambria Math"/>
          <w:i w:val="0"/>
          <w:sz w:val="24"/>
          <w:szCs w:val="24"/>
        </w:rPr>
        <w:t>Csgorham</w:t>
      </w:r>
      <w:proofErr w:type="spellEnd"/>
      <w:r w:rsidR="565F0F5F" w:rsidRPr="530B6F24">
        <w:rPr>
          <w:rFonts w:ascii="Cambria Math" w:eastAsia="Cambria Math" w:hAnsi="Cambria Math" w:cs="Cambria Math"/>
          <w:i w:val="0"/>
          <w:sz w:val="24"/>
          <w:szCs w:val="24"/>
        </w:rPr>
        <w:t>, “</w:t>
      </w:r>
      <w:proofErr w:type="spellStart"/>
      <w:r w:rsidR="565F0F5F" w:rsidRPr="530B6F24">
        <w:rPr>
          <w:rFonts w:ascii="Cambria Math" w:eastAsia="Cambria Math" w:hAnsi="Cambria Math" w:cs="Cambria Math"/>
          <w:i w:val="0"/>
          <w:sz w:val="24"/>
          <w:szCs w:val="24"/>
        </w:rPr>
        <w:t>csgorham</w:t>
      </w:r>
      <w:proofErr w:type="spellEnd"/>
      <w:r w:rsidR="565F0F5F" w:rsidRPr="530B6F24">
        <w:rPr>
          <w:rFonts w:ascii="Cambria Math" w:eastAsia="Cambria Math" w:hAnsi="Cambria Math" w:cs="Cambria Math"/>
          <w:i w:val="0"/>
          <w:sz w:val="24"/>
          <w:szCs w:val="24"/>
        </w:rPr>
        <w:t>/</w:t>
      </w:r>
      <w:proofErr w:type="spellStart"/>
      <w:r w:rsidR="565F0F5F" w:rsidRPr="530B6F24">
        <w:rPr>
          <w:rFonts w:ascii="Cambria Math" w:eastAsia="Cambria Math" w:hAnsi="Cambria Math" w:cs="Cambria Math"/>
          <w:i w:val="0"/>
          <w:sz w:val="24"/>
          <w:szCs w:val="24"/>
        </w:rPr>
        <w:t>kinked_chain</w:t>
      </w:r>
      <w:proofErr w:type="spellEnd"/>
      <w:r w:rsidR="565F0F5F" w:rsidRPr="530B6F24">
        <w:rPr>
          <w:rFonts w:ascii="Cambria Math" w:eastAsia="Cambria Math" w:hAnsi="Cambria Math" w:cs="Cambria Math"/>
          <w:i w:val="0"/>
          <w:sz w:val="24"/>
          <w:szCs w:val="24"/>
        </w:rPr>
        <w:t>,” GitHub, 05-Aug-2015. [Online]. Available: https://github.com/csgorham/kinked_chain. [Accessed: 17-Feb-2020].</w:t>
      </w:r>
    </w:p>
    <w:p w14:paraId="5C84B527" w14:textId="55B95E9B" w:rsidR="530B6F24" w:rsidRDefault="530B6F24" w:rsidP="530B6F24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</w:p>
    <w:p w14:paraId="299546A0" w14:textId="50F32520" w:rsidR="110E7C00" w:rsidRDefault="110E7C00" w:rsidP="4F0E1CA3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  <w:r w:rsidRPr="4F0E1CA3">
        <w:rPr>
          <w:rFonts w:ascii="Cambria Math" w:eastAsia="Cambria Math" w:hAnsi="Cambria Math" w:cs="Cambria Math"/>
          <w:i w:val="0"/>
          <w:sz w:val="24"/>
          <w:szCs w:val="24"/>
        </w:rPr>
        <w:t xml:space="preserve">[2] D.R. Walton and H. W. </w:t>
      </w:r>
      <w:proofErr w:type="spellStart"/>
      <w:r w:rsidRPr="4F0E1CA3">
        <w:rPr>
          <w:rFonts w:ascii="Cambria Math" w:eastAsia="Cambria Math" w:hAnsi="Cambria Math" w:cs="Cambria Math"/>
          <w:i w:val="0"/>
          <w:sz w:val="24"/>
          <w:szCs w:val="24"/>
        </w:rPr>
        <w:t>Kroto</w:t>
      </w:r>
      <w:proofErr w:type="spellEnd"/>
      <w:r w:rsidRPr="4F0E1CA3">
        <w:rPr>
          <w:rFonts w:ascii="Cambria Math" w:eastAsia="Cambria Math" w:hAnsi="Cambria Math" w:cs="Cambria Math"/>
          <w:i w:val="0"/>
          <w:sz w:val="24"/>
          <w:szCs w:val="24"/>
        </w:rPr>
        <w:t>, “</w:t>
      </w:r>
      <w:proofErr w:type="spellStart"/>
      <w:r w:rsidRPr="4F0E1CA3">
        <w:rPr>
          <w:rFonts w:ascii="Cambria Math" w:eastAsia="Cambria Math" w:hAnsi="Cambria Math" w:cs="Cambria Math"/>
          <w:sz w:val="24"/>
          <w:szCs w:val="24"/>
        </w:rPr>
        <w:t>Encyclopædia</w:t>
      </w:r>
      <w:proofErr w:type="spellEnd"/>
      <w:r w:rsidRPr="4F0E1CA3">
        <w:rPr>
          <w:rFonts w:ascii="Cambria Math" w:eastAsia="Cambria Math" w:hAnsi="Cambria Math" w:cs="Cambria Math"/>
          <w:sz w:val="24"/>
          <w:szCs w:val="24"/>
        </w:rPr>
        <w:t xml:space="preserve"> Britannica,</w:t>
      </w:r>
      <w:r w:rsidRPr="4F0E1CA3">
        <w:rPr>
          <w:rFonts w:ascii="Cambria Math" w:eastAsia="Cambria Math" w:hAnsi="Cambria Math" w:cs="Cambria Math"/>
          <w:i w:val="0"/>
          <w:sz w:val="24"/>
          <w:szCs w:val="24"/>
        </w:rPr>
        <w:t xml:space="preserve">” </w:t>
      </w:r>
      <w:proofErr w:type="spellStart"/>
      <w:r w:rsidRPr="4F0E1CA3">
        <w:rPr>
          <w:rFonts w:ascii="Cambria Math" w:eastAsia="Cambria Math" w:hAnsi="Cambria Math" w:cs="Cambria Math"/>
          <w:i w:val="0"/>
          <w:sz w:val="24"/>
          <w:szCs w:val="24"/>
        </w:rPr>
        <w:t>Encyclopædia</w:t>
      </w:r>
      <w:proofErr w:type="spellEnd"/>
      <w:r w:rsidRPr="4F0E1CA3">
        <w:rPr>
          <w:rFonts w:ascii="Cambria Math" w:eastAsia="Cambria Math" w:hAnsi="Cambria Math" w:cs="Cambria Math"/>
          <w:i w:val="0"/>
          <w:sz w:val="24"/>
          <w:szCs w:val="24"/>
        </w:rPr>
        <w:t xml:space="preserve"> Britannica</w:t>
      </w:r>
      <w:r w:rsidR="751E5F9C" w:rsidRPr="4F0E1CA3">
        <w:rPr>
          <w:rFonts w:ascii="Cambria Math" w:eastAsia="Cambria Math" w:hAnsi="Cambria Math" w:cs="Cambria Math"/>
          <w:i w:val="0"/>
          <w:sz w:val="24"/>
          <w:szCs w:val="24"/>
        </w:rPr>
        <w:t xml:space="preserve">, </w:t>
      </w:r>
      <w:proofErr w:type="spellStart"/>
      <w:r w:rsidR="751E5F9C" w:rsidRPr="4F0E1CA3">
        <w:rPr>
          <w:rFonts w:ascii="Cambria Math" w:eastAsia="Cambria Math" w:hAnsi="Cambria Math" w:cs="Cambria Math"/>
          <w:i w:val="0"/>
          <w:sz w:val="24"/>
          <w:szCs w:val="24"/>
        </w:rPr>
        <w:t>inc</w:t>
      </w:r>
      <w:proofErr w:type="spellEnd"/>
      <w:r w:rsidR="751E5F9C" w:rsidRPr="4F0E1CA3">
        <w:rPr>
          <w:rFonts w:ascii="Cambria Math" w:eastAsia="Cambria Math" w:hAnsi="Cambria Math" w:cs="Cambria Math"/>
          <w:i w:val="0"/>
          <w:sz w:val="24"/>
          <w:szCs w:val="24"/>
        </w:rPr>
        <w:t>, 13 03 2019. [Online]. Available: https://www.britannica.com/science/fullerene. [Accessed 18</w:t>
      </w:r>
      <w:r w:rsidR="19732130" w:rsidRPr="4F0E1CA3">
        <w:rPr>
          <w:rFonts w:ascii="Cambria Math" w:eastAsia="Cambria Math" w:hAnsi="Cambria Math" w:cs="Cambria Math"/>
          <w:i w:val="0"/>
          <w:sz w:val="24"/>
          <w:szCs w:val="24"/>
        </w:rPr>
        <w:t xml:space="preserve"> 02 2020</w:t>
      </w:r>
      <w:r w:rsidR="751E5F9C" w:rsidRPr="4F0E1CA3">
        <w:rPr>
          <w:rFonts w:ascii="Cambria Math" w:eastAsia="Cambria Math" w:hAnsi="Cambria Math" w:cs="Cambria Math"/>
          <w:i w:val="0"/>
          <w:sz w:val="24"/>
          <w:szCs w:val="24"/>
        </w:rPr>
        <w:t>]</w:t>
      </w:r>
    </w:p>
    <w:p w14:paraId="6B4BDD43" w14:textId="23B0C361" w:rsidR="530B6F24" w:rsidRDefault="530B6F24" w:rsidP="530B6F24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</w:p>
    <w:p w14:paraId="42FBB411" w14:textId="08251992" w:rsidR="5B2587A7" w:rsidRDefault="5B2587A7" w:rsidP="530B6F24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  <w:r w:rsidRPr="414F7631">
        <w:rPr>
          <w:rFonts w:ascii="Cambria Math" w:eastAsia="Cambria Math" w:hAnsi="Cambria Math" w:cs="Cambria Math"/>
          <w:i w:val="0"/>
          <w:sz w:val="24"/>
          <w:szCs w:val="24"/>
        </w:rPr>
        <w:t>[3] E. M. Lazar, “Schlegel Diagrams,” Bar-</w:t>
      </w:r>
      <w:proofErr w:type="spellStart"/>
      <w:r w:rsidRPr="414F7631">
        <w:rPr>
          <w:rFonts w:ascii="Cambria Math" w:eastAsia="Cambria Math" w:hAnsi="Cambria Math" w:cs="Cambria Math"/>
          <w:i w:val="0"/>
          <w:sz w:val="24"/>
          <w:szCs w:val="24"/>
        </w:rPr>
        <w:t>llan</w:t>
      </w:r>
      <w:proofErr w:type="spellEnd"/>
      <w:r w:rsidRPr="414F7631">
        <w:rPr>
          <w:rFonts w:ascii="Cambria Math" w:eastAsia="Cambria Math" w:hAnsi="Cambria Math" w:cs="Cambria Math"/>
          <w:i w:val="0"/>
          <w:sz w:val="24"/>
          <w:szCs w:val="24"/>
        </w:rPr>
        <w:t xml:space="preserve"> University, [Online]. Available:</w:t>
      </w:r>
    </w:p>
    <w:p w14:paraId="03044E66" w14:textId="01A77191" w:rsidR="53D2AE21" w:rsidRDefault="53D2AE21" w:rsidP="4F0E1CA3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  <w:r w:rsidRPr="4F0E1CA3">
        <w:rPr>
          <w:rFonts w:ascii="Cambria Math" w:eastAsia="Cambria Math" w:hAnsi="Cambria Math" w:cs="Cambria Math"/>
          <w:i w:val="0"/>
          <w:sz w:val="24"/>
          <w:szCs w:val="24"/>
        </w:rPr>
        <w:t>http://u.math.biu.ac.il/~mlazar/schlegels.html. [Accessed 20 2 2020].</w:t>
      </w:r>
    </w:p>
    <w:p w14:paraId="52EDD4F4" w14:textId="1A231C2E" w:rsidR="530B6F24" w:rsidRDefault="530B6F24" w:rsidP="0B1DFC6D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</w:p>
    <w:p w14:paraId="3C2D343D" w14:textId="70C4FE9D" w:rsidR="530B6F24" w:rsidRDefault="025FD5B0" w:rsidP="530B6F24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  <w:r w:rsidRPr="0B1DFC6D">
        <w:rPr>
          <w:rFonts w:ascii="Cambria Math" w:eastAsia="Cambria Math" w:hAnsi="Cambria Math" w:cs="Cambria Math"/>
          <w:i w:val="0"/>
          <w:sz w:val="24"/>
          <w:szCs w:val="24"/>
        </w:rPr>
        <w:lastRenderedPageBreak/>
        <w:t xml:space="preserve">[4] </w:t>
      </w:r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>M. Jones, “</w:t>
      </w:r>
      <w:proofErr w:type="spellStart"/>
      <w:r w:rsidR="1473A5E2" w:rsidRPr="0B1DFC6D">
        <w:rPr>
          <w:rFonts w:ascii="Cambria Math" w:eastAsia="Cambria Math" w:hAnsi="Cambria Math" w:cs="Cambria Math"/>
          <w:sz w:val="24"/>
          <w:szCs w:val="24"/>
        </w:rPr>
        <w:t>Encyclopædia</w:t>
      </w:r>
      <w:proofErr w:type="spellEnd"/>
      <w:r w:rsidR="1473A5E2" w:rsidRPr="0B1DFC6D">
        <w:rPr>
          <w:rFonts w:ascii="Cambria Math" w:eastAsia="Cambria Math" w:hAnsi="Cambria Math" w:cs="Cambria Math"/>
          <w:sz w:val="24"/>
          <w:szCs w:val="24"/>
        </w:rPr>
        <w:t xml:space="preserve"> Britannica,</w:t>
      </w:r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 xml:space="preserve">” </w:t>
      </w:r>
      <w:proofErr w:type="spellStart"/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>Encyclopædia</w:t>
      </w:r>
      <w:proofErr w:type="spellEnd"/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 xml:space="preserve"> Britannica, </w:t>
      </w:r>
      <w:proofErr w:type="spellStart"/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>inc</w:t>
      </w:r>
      <w:proofErr w:type="spellEnd"/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>, 1</w:t>
      </w:r>
      <w:r w:rsidR="4C15AD69" w:rsidRPr="0B1DFC6D">
        <w:rPr>
          <w:rFonts w:ascii="Cambria Math" w:eastAsia="Cambria Math" w:hAnsi="Cambria Math" w:cs="Cambria Math"/>
          <w:i w:val="0"/>
          <w:sz w:val="24"/>
          <w:szCs w:val="24"/>
        </w:rPr>
        <w:t>8</w:t>
      </w:r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 xml:space="preserve"> </w:t>
      </w:r>
      <w:r w:rsidR="4DA8FCE8" w:rsidRPr="0B1DFC6D">
        <w:rPr>
          <w:rFonts w:ascii="Cambria Math" w:eastAsia="Cambria Math" w:hAnsi="Cambria Math" w:cs="Cambria Math"/>
          <w:i w:val="0"/>
          <w:sz w:val="24"/>
          <w:szCs w:val="24"/>
        </w:rPr>
        <w:t>10</w:t>
      </w:r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 xml:space="preserve"> 201</w:t>
      </w:r>
      <w:r w:rsidR="3673AF1C" w:rsidRPr="0B1DFC6D">
        <w:rPr>
          <w:rFonts w:ascii="Cambria Math" w:eastAsia="Cambria Math" w:hAnsi="Cambria Math" w:cs="Cambria Math"/>
          <w:i w:val="0"/>
          <w:sz w:val="24"/>
          <w:szCs w:val="24"/>
        </w:rPr>
        <w:t>6</w:t>
      </w:r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>. [Online]. Available: https://www.britannica.com/science/</w:t>
      </w:r>
      <w:r w:rsidR="33935364" w:rsidRPr="0B1DFC6D">
        <w:rPr>
          <w:rFonts w:ascii="Cambria Math" w:eastAsia="Cambria Math" w:hAnsi="Cambria Math" w:cs="Cambria Math"/>
          <w:i w:val="0"/>
          <w:sz w:val="24"/>
          <w:szCs w:val="24"/>
        </w:rPr>
        <w:t>isomerism</w:t>
      </w:r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 xml:space="preserve">. [Accessed </w:t>
      </w:r>
      <w:r w:rsidR="2FCBFD77" w:rsidRPr="0B1DFC6D">
        <w:rPr>
          <w:rFonts w:ascii="Cambria Math" w:eastAsia="Cambria Math" w:hAnsi="Cambria Math" w:cs="Cambria Math"/>
          <w:i w:val="0"/>
          <w:sz w:val="24"/>
          <w:szCs w:val="24"/>
        </w:rPr>
        <w:t>26</w:t>
      </w:r>
      <w:r w:rsidR="1473A5E2" w:rsidRPr="0B1DFC6D">
        <w:rPr>
          <w:rFonts w:ascii="Cambria Math" w:eastAsia="Cambria Math" w:hAnsi="Cambria Math" w:cs="Cambria Math"/>
          <w:i w:val="0"/>
          <w:sz w:val="24"/>
          <w:szCs w:val="24"/>
        </w:rPr>
        <w:t xml:space="preserve"> 02 2020]</w:t>
      </w:r>
    </w:p>
    <w:p w14:paraId="779B87D4" w14:textId="5CA0B78A" w:rsidR="446A92F1" w:rsidRDefault="446A92F1" w:rsidP="446A92F1">
      <w:pPr>
        <w:pStyle w:val="template"/>
        <w:ind w:left="720"/>
        <w:rPr>
          <w:rFonts w:ascii="Cambria Math" w:eastAsia="Cambria Math" w:hAnsi="Cambria Math" w:cs="Cambria Math"/>
          <w:i w:val="0"/>
          <w:sz w:val="24"/>
          <w:szCs w:val="24"/>
        </w:rPr>
      </w:pPr>
    </w:p>
    <w:p w14:paraId="30160CBA" w14:textId="30B12B98" w:rsidR="004B4BA3" w:rsidRDefault="004B4BA3" w:rsidP="22BE7F89">
      <w:pPr>
        <w:pStyle w:val="Heading1"/>
      </w:pPr>
      <w:bookmarkStart w:id="23" w:name="_Toc439994673"/>
      <w:bookmarkStart w:id="24" w:name="_Toc33640446"/>
      <w:r w:rsidRPr="019431B1">
        <w:rPr>
          <w:rFonts w:ascii="Cambria Math" w:eastAsia="Cambria Math" w:hAnsi="Cambria Math" w:cs="Cambria Math"/>
        </w:rPr>
        <w:t>Overall Description</w:t>
      </w:r>
      <w:bookmarkEnd w:id="23"/>
      <w:bookmarkEnd w:id="24"/>
    </w:p>
    <w:p w14:paraId="02B34B2F" w14:textId="2D580755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25" w:name="_Toc439994674"/>
      <w:bookmarkStart w:id="26" w:name="_Toc33640447"/>
      <w:r w:rsidRPr="4F0E1CA3">
        <w:rPr>
          <w:rFonts w:ascii="Cambria Math" w:eastAsia="Cambria Math" w:hAnsi="Cambria Math" w:cs="Cambria Math"/>
        </w:rPr>
        <w:t>Product Perspective</w:t>
      </w:r>
      <w:bookmarkEnd w:id="25"/>
      <w:bookmarkEnd w:id="26"/>
    </w:p>
    <w:p w14:paraId="271E2E6A" w14:textId="04D53B07" w:rsidR="429F99F1" w:rsidRDefault="429F99F1" w:rsidP="03D706C7">
      <w:pPr>
        <w:pStyle w:val="template"/>
        <w:rPr>
          <w:rFonts w:ascii="Cambria Math" w:eastAsia="Cambria Math" w:hAnsi="Cambria Math" w:cs="Cambria Math"/>
          <w:i w:val="0"/>
        </w:rPr>
      </w:pPr>
      <w:r w:rsidRPr="03D706C7">
        <w:rPr>
          <w:rFonts w:ascii="Cambria Math" w:eastAsia="Cambria Math" w:hAnsi="Cambria Math" w:cs="Cambria Math"/>
          <w:i w:val="0"/>
        </w:rPr>
        <w:t>InvestiFull is a program that utilize</w:t>
      </w:r>
      <w:r w:rsidR="1E4A2E84" w:rsidRPr="03D706C7">
        <w:rPr>
          <w:rFonts w:ascii="Cambria Math" w:eastAsia="Cambria Math" w:hAnsi="Cambria Math" w:cs="Cambria Math"/>
          <w:i w:val="0"/>
        </w:rPr>
        <w:t>s</w:t>
      </w:r>
      <w:r w:rsidRPr="03D706C7">
        <w:rPr>
          <w:rFonts w:ascii="Cambria Math" w:eastAsia="Cambria Math" w:hAnsi="Cambria Math" w:cs="Cambria Math"/>
          <w:i w:val="0"/>
        </w:rPr>
        <w:t xml:space="preserve"> </w:t>
      </w:r>
      <w:r w:rsidR="62F8BDA2" w:rsidRPr="03D706C7">
        <w:rPr>
          <w:rFonts w:ascii="Cambria Math" w:eastAsia="Cambria Math" w:hAnsi="Cambria Math" w:cs="Cambria Math"/>
          <w:i w:val="0"/>
        </w:rPr>
        <w:t>the</w:t>
      </w:r>
      <w:r w:rsidRPr="03D706C7">
        <w:rPr>
          <w:rFonts w:ascii="Cambria Math" w:eastAsia="Cambria Math" w:hAnsi="Cambria Math" w:cs="Cambria Math"/>
          <w:i w:val="0"/>
        </w:rPr>
        <w:t xml:space="preserve"> existing </w:t>
      </w:r>
      <w:r w:rsidR="596FF613" w:rsidRPr="03D706C7">
        <w:rPr>
          <w:rFonts w:ascii="Cambria Math" w:eastAsia="Cambria Math" w:hAnsi="Cambria Math" w:cs="Cambria Math"/>
          <w:i w:val="0"/>
        </w:rPr>
        <w:t>S</w:t>
      </w:r>
      <w:r w:rsidR="1659CED5" w:rsidRPr="03D706C7">
        <w:rPr>
          <w:rFonts w:ascii="Cambria Math" w:eastAsia="Cambria Math" w:hAnsi="Cambria Math" w:cs="Cambria Math"/>
          <w:i w:val="0"/>
        </w:rPr>
        <w:t>piral.f</w:t>
      </w:r>
      <w:r w:rsidRPr="03D706C7">
        <w:rPr>
          <w:rFonts w:ascii="Cambria Math" w:eastAsia="Cambria Math" w:hAnsi="Cambria Math" w:cs="Cambria Math"/>
          <w:i w:val="0"/>
        </w:rPr>
        <w:t xml:space="preserve"> program</w:t>
      </w:r>
      <w:r w:rsidR="08F14574" w:rsidRPr="03D706C7">
        <w:rPr>
          <w:rFonts w:ascii="Cambria Math" w:eastAsia="Cambria Math" w:hAnsi="Cambria Math" w:cs="Cambria Math"/>
          <w:i w:val="0"/>
        </w:rPr>
        <w:t xml:space="preserve"> [1]</w:t>
      </w:r>
      <w:r w:rsidRPr="03D706C7">
        <w:rPr>
          <w:rFonts w:ascii="Cambria Math" w:eastAsia="Cambria Math" w:hAnsi="Cambria Math" w:cs="Cambria Math"/>
          <w:i w:val="0"/>
        </w:rPr>
        <w:t xml:space="preserve"> that produces information on the topology </w:t>
      </w:r>
      <w:r w:rsidR="59043478" w:rsidRPr="03D706C7">
        <w:rPr>
          <w:rFonts w:ascii="Cambria Math" w:eastAsia="Cambria Math" w:hAnsi="Cambria Math" w:cs="Cambria Math"/>
          <w:i w:val="0"/>
        </w:rPr>
        <w:t xml:space="preserve">of fullerene </w:t>
      </w:r>
      <w:r w:rsidR="0EDAC522" w:rsidRPr="03D706C7">
        <w:rPr>
          <w:rFonts w:ascii="Cambria Math" w:eastAsia="Cambria Math" w:hAnsi="Cambria Math" w:cs="Cambria Math"/>
          <w:i w:val="0"/>
        </w:rPr>
        <w:t>molecules</w:t>
      </w:r>
      <w:r w:rsidR="7D2A9111" w:rsidRPr="03D706C7">
        <w:rPr>
          <w:rFonts w:ascii="Cambria Math" w:eastAsia="Cambria Math" w:hAnsi="Cambria Math" w:cs="Cambria Math"/>
          <w:i w:val="0"/>
        </w:rPr>
        <w:t xml:space="preserve"> that can be created with a range of carbon atoms given by the user</w:t>
      </w:r>
      <w:r w:rsidR="59043478" w:rsidRPr="03D706C7">
        <w:rPr>
          <w:rFonts w:ascii="Cambria Math" w:eastAsia="Cambria Math" w:hAnsi="Cambria Math" w:cs="Cambria Math"/>
          <w:i w:val="0"/>
        </w:rPr>
        <w:t>. I</w:t>
      </w:r>
      <w:r w:rsidR="2148804C" w:rsidRPr="03D706C7">
        <w:rPr>
          <w:rFonts w:ascii="Cambria Math" w:eastAsia="Cambria Math" w:hAnsi="Cambria Math" w:cs="Cambria Math"/>
          <w:i w:val="0"/>
        </w:rPr>
        <w:t>nvestiFull</w:t>
      </w:r>
      <w:r w:rsidR="59043478" w:rsidRPr="03D706C7">
        <w:rPr>
          <w:rFonts w:ascii="Cambria Math" w:eastAsia="Cambria Math" w:hAnsi="Cambria Math" w:cs="Cambria Math"/>
          <w:i w:val="0"/>
        </w:rPr>
        <w:t xml:space="preserve"> </w:t>
      </w:r>
      <w:r w:rsidR="7FF508AB" w:rsidRPr="03D706C7">
        <w:rPr>
          <w:rFonts w:ascii="Cambria Math" w:eastAsia="Cambria Math" w:hAnsi="Cambria Math" w:cs="Cambria Math"/>
          <w:i w:val="0"/>
        </w:rPr>
        <w:t>use</w:t>
      </w:r>
      <w:r w:rsidR="5F68D880" w:rsidRPr="03D706C7">
        <w:rPr>
          <w:rFonts w:ascii="Cambria Math" w:eastAsia="Cambria Math" w:hAnsi="Cambria Math" w:cs="Cambria Math"/>
          <w:i w:val="0"/>
        </w:rPr>
        <w:t>s</w:t>
      </w:r>
      <w:r w:rsidR="59043478" w:rsidRPr="03D706C7">
        <w:rPr>
          <w:rFonts w:ascii="Cambria Math" w:eastAsia="Cambria Math" w:hAnsi="Cambria Math" w:cs="Cambria Math"/>
          <w:i w:val="0"/>
        </w:rPr>
        <w:t xml:space="preserve"> </w:t>
      </w:r>
      <w:r w:rsidR="48524572" w:rsidRPr="03D706C7">
        <w:rPr>
          <w:rFonts w:ascii="Cambria Math" w:eastAsia="Cambria Math" w:hAnsi="Cambria Math" w:cs="Cambria Math"/>
          <w:i w:val="0"/>
        </w:rPr>
        <w:t>Spiral.f</w:t>
      </w:r>
      <w:r w:rsidR="59043478" w:rsidRPr="03D706C7">
        <w:rPr>
          <w:rFonts w:ascii="Cambria Math" w:eastAsia="Cambria Math" w:hAnsi="Cambria Math" w:cs="Cambria Math"/>
          <w:i w:val="0"/>
        </w:rPr>
        <w:t xml:space="preserve"> to populate a database with </w:t>
      </w:r>
      <w:r w:rsidR="527DD574" w:rsidRPr="0B1DFC6D">
        <w:rPr>
          <w:rFonts w:ascii="Cambria Math" w:eastAsia="Cambria Math" w:hAnsi="Cambria Math" w:cs="Cambria Math"/>
          <w:i w:val="0"/>
        </w:rPr>
        <w:t>fullerene</w:t>
      </w:r>
      <w:r w:rsidR="59043478" w:rsidRPr="03D706C7">
        <w:rPr>
          <w:rFonts w:ascii="Cambria Math" w:eastAsia="Cambria Math" w:hAnsi="Cambria Math" w:cs="Cambria Math"/>
          <w:i w:val="0"/>
        </w:rPr>
        <w:t xml:space="preserve"> topolog</w:t>
      </w:r>
      <w:r w:rsidR="6FA992F2" w:rsidRPr="03D706C7">
        <w:rPr>
          <w:rFonts w:ascii="Cambria Math" w:eastAsia="Cambria Math" w:hAnsi="Cambria Math" w:cs="Cambria Math"/>
          <w:i w:val="0"/>
        </w:rPr>
        <w:t>ical</w:t>
      </w:r>
      <w:r w:rsidR="59043478" w:rsidRPr="03D706C7">
        <w:rPr>
          <w:rFonts w:ascii="Cambria Math" w:eastAsia="Cambria Math" w:hAnsi="Cambria Math" w:cs="Cambria Math"/>
          <w:i w:val="0"/>
        </w:rPr>
        <w:t xml:space="preserve"> information and allow for users to search and display </w:t>
      </w:r>
      <w:r w:rsidR="527DD574" w:rsidRPr="0B1DFC6D">
        <w:rPr>
          <w:rFonts w:ascii="Cambria Math" w:eastAsia="Cambria Math" w:hAnsi="Cambria Math" w:cs="Cambria Math"/>
          <w:i w:val="0"/>
        </w:rPr>
        <w:t>th</w:t>
      </w:r>
      <w:r w:rsidR="446B2BB8" w:rsidRPr="0B1DFC6D">
        <w:rPr>
          <w:rFonts w:ascii="Cambria Math" w:eastAsia="Cambria Math" w:hAnsi="Cambria Math" w:cs="Cambria Math"/>
          <w:i w:val="0"/>
        </w:rPr>
        <w:t>at</w:t>
      </w:r>
      <w:r w:rsidR="59043478" w:rsidRPr="03D706C7">
        <w:rPr>
          <w:rFonts w:ascii="Cambria Math" w:eastAsia="Cambria Math" w:hAnsi="Cambria Math" w:cs="Cambria Math"/>
          <w:i w:val="0"/>
        </w:rPr>
        <w:t xml:space="preserve"> information.</w:t>
      </w:r>
    </w:p>
    <w:p w14:paraId="05188DE8" w14:textId="12AE9217" w:rsidR="22BE7F89" w:rsidRDefault="22BE7F89" w:rsidP="22BE7F89">
      <w:pPr>
        <w:pStyle w:val="template"/>
        <w:rPr>
          <w:rFonts w:ascii="Cambria Math" w:eastAsia="Cambria Math" w:hAnsi="Cambria Math" w:cs="Cambria Math"/>
          <w:i w:val="0"/>
        </w:rPr>
      </w:pPr>
    </w:p>
    <w:p w14:paraId="73248CDE" w14:textId="024DA89A" w:rsidR="22BE7F89" w:rsidRDefault="001169D8" w:rsidP="15AFA9FF">
      <w:pPr>
        <w:pStyle w:val="template"/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 xml:space="preserve">See Figure 3 for Use-case </w:t>
      </w:r>
      <w:r w:rsidR="001E6224">
        <w:rPr>
          <w:rFonts w:ascii="Cambria Math" w:eastAsia="Cambria Math" w:hAnsi="Cambria Math" w:cs="Cambria Math"/>
          <w:i w:val="0"/>
        </w:rPr>
        <w:t>d</w:t>
      </w:r>
      <w:r>
        <w:rPr>
          <w:rFonts w:ascii="Cambria Math" w:eastAsia="Cambria Math" w:hAnsi="Cambria Math" w:cs="Cambria Math"/>
          <w:i w:val="0"/>
        </w:rPr>
        <w:t>iagram.</w:t>
      </w:r>
    </w:p>
    <w:p w14:paraId="356A08B5" w14:textId="77777777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27" w:name="_Toc439994675"/>
      <w:bookmarkStart w:id="28" w:name="_Toc33640448"/>
      <w:r w:rsidRPr="4F0E1CA3">
        <w:rPr>
          <w:rFonts w:ascii="Cambria Math" w:eastAsia="Cambria Math" w:hAnsi="Cambria Math" w:cs="Cambria Math"/>
        </w:rPr>
        <w:t>Product Functions</w:t>
      </w:r>
      <w:bookmarkEnd w:id="27"/>
      <w:bookmarkEnd w:id="28"/>
    </w:p>
    <w:p w14:paraId="11673A8D" w14:textId="06137BC2" w:rsidR="5C69B883" w:rsidRDefault="5C69B883" w:rsidP="7DB902F7">
      <w:pPr>
        <w:pStyle w:val="ListParagraph"/>
        <w:numPr>
          <w:ilvl w:val="0"/>
          <w:numId w:val="15"/>
        </w:numPr>
      </w:pPr>
      <w:r w:rsidRPr="7DB902F7">
        <w:rPr>
          <w:rFonts w:ascii="Cambria Math" w:eastAsia="Cambria Math" w:hAnsi="Cambria Math" w:cs="Cambria Math"/>
        </w:rPr>
        <w:t>Add New</w:t>
      </w:r>
    </w:p>
    <w:p w14:paraId="1DAD078E" w14:textId="562205FD" w:rsidR="5C69B883" w:rsidRDefault="5C69B883" w:rsidP="7DB902F7">
      <w:pPr>
        <w:pStyle w:val="ListParagraph"/>
        <w:numPr>
          <w:ilvl w:val="1"/>
          <w:numId w:val="15"/>
        </w:numPr>
      </w:pPr>
      <w:r w:rsidRPr="387A5A43">
        <w:rPr>
          <w:rFonts w:ascii="Cambria Math" w:eastAsia="Cambria Math" w:hAnsi="Cambria Math" w:cs="Cambria Math"/>
        </w:rPr>
        <w:t>Add a new database to be populated with the topology of the desired fullerenes</w:t>
      </w:r>
      <w:r w:rsidR="3289FECD" w:rsidRPr="387A5A43">
        <w:rPr>
          <w:rFonts w:ascii="Cambria Math" w:eastAsia="Cambria Math" w:hAnsi="Cambria Math" w:cs="Cambria Math"/>
        </w:rPr>
        <w:t xml:space="preserve"> based on a given range of carbon atoms</w:t>
      </w:r>
      <w:r w:rsidR="0CC37B83" w:rsidRPr="387A5A43">
        <w:rPr>
          <w:rFonts w:ascii="Cambria Math" w:eastAsia="Cambria Math" w:hAnsi="Cambria Math" w:cs="Cambria Math"/>
        </w:rPr>
        <w:t>.</w:t>
      </w:r>
    </w:p>
    <w:p w14:paraId="6A3947B5" w14:textId="31EAFFDF" w:rsidR="5C69B883" w:rsidRDefault="5C69B883" w:rsidP="7DB902F7">
      <w:pPr>
        <w:pStyle w:val="ListParagraph"/>
        <w:numPr>
          <w:ilvl w:val="0"/>
          <w:numId w:val="15"/>
        </w:numPr>
      </w:pPr>
      <w:r w:rsidRPr="7DB902F7">
        <w:rPr>
          <w:rFonts w:ascii="Cambria Math" w:eastAsia="Cambria Math" w:hAnsi="Cambria Math" w:cs="Cambria Math"/>
        </w:rPr>
        <w:t>Delete</w:t>
      </w:r>
    </w:p>
    <w:p w14:paraId="4BE1AA39" w14:textId="69520F56" w:rsidR="5C69B883" w:rsidRDefault="5C69B883" w:rsidP="7DB902F7">
      <w:pPr>
        <w:pStyle w:val="ListParagraph"/>
        <w:numPr>
          <w:ilvl w:val="1"/>
          <w:numId w:val="15"/>
        </w:numPr>
      </w:pPr>
      <w:r w:rsidRPr="387A5A43">
        <w:rPr>
          <w:rFonts w:ascii="Cambria Math" w:eastAsia="Cambria Math" w:hAnsi="Cambria Math" w:cs="Cambria Math"/>
        </w:rPr>
        <w:t>Delete an existing database</w:t>
      </w:r>
      <w:r w:rsidR="78905F56" w:rsidRPr="387A5A43">
        <w:rPr>
          <w:rFonts w:ascii="Cambria Math" w:eastAsia="Cambria Math" w:hAnsi="Cambria Math" w:cs="Cambria Math"/>
        </w:rPr>
        <w:t>.</w:t>
      </w:r>
    </w:p>
    <w:p w14:paraId="77DC26ED" w14:textId="47C04446" w:rsidR="5C69B883" w:rsidRDefault="5C69B883" w:rsidP="7DB902F7">
      <w:pPr>
        <w:pStyle w:val="ListParagraph"/>
        <w:numPr>
          <w:ilvl w:val="0"/>
          <w:numId w:val="15"/>
        </w:numPr>
      </w:pPr>
      <w:r w:rsidRPr="7DB902F7">
        <w:rPr>
          <w:rFonts w:ascii="Cambria Math" w:eastAsia="Cambria Math" w:hAnsi="Cambria Math" w:cs="Cambria Math"/>
        </w:rPr>
        <w:t>Append</w:t>
      </w:r>
    </w:p>
    <w:p w14:paraId="24121525" w14:textId="73D24465" w:rsidR="5C69B883" w:rsidRDefault="5C69B883" w:rsidP="7DB902F7">
      <w:pPr>
        <w:pStyle w:val="ListParagraph"/>
        <w:numPr>
          <w:ilvl w:val="1"/>
          <w:numId w:val="15"/>
        </w:numPr>
      </w:pPr>
      <w:r w:rsidRPr="387A5A43">
        <w:rPr>
          <w:rFonts w:ascii="Cambria Math" w:eastAsia="Cambria Math" w:hAnsi="Cambria Math" w:cs="Cambria Math"/>
        </w:rPr>
        <w:t xml:space="preserve">Add fullerene </w:t>
      </w:r>
      <w:r w:rsidR="6CADAD83" w:rsidRPr="0B1DFC6D">
        <w:rPr>
          <w:rFonts w:ascii="Cambria Math" w:eastAsia="Cambria Math" w:hAnsi="Cambria Math" w:cs="Cambria Math"/>
        </w:rPr>
        <w:t>topolog</w:t>
      </w:r>
      <w:r w:rsidR="78BA63DA" w:rsidRPr="0B1DFC6D">
        <w:rPr>
          <w:rFonts w:ascii="Cambria Math" w:eastAsia="Cambria Math" w:hAnsi="Cambria Math" w:cs="Cambria Math"/>
        </w:rPr>
        <w:t>ical</w:t>
      </w:r>
      <w:r w:rsidRPr="387A5A43">
        <w:rPr>
          <w:rFonts w:ascii="Cambria Math" w:eastAsia="Cambria Math" w:hAnsi="Cambria Math" w:cs="Cambria Math"/>
        </w:rPr>
        <w:t xml:space="preserve"> information to an existing database</w:t>
      </w:r>
      <w:r w:rsidR="65677658" w:rsidRPr="387A5A43">
        <w:rPr>
          <w:rFonts w:ascii="Cambria Math" w:eastAsia="Cambria Math" w:hAnsi="Cambria Math" w:cs="Cambria Math"/>
        </w:rPr>
        <w:t>.</w:t>
      </w:r>
    </w:p>
    <w:p w14:paraId="0162B632" w14:textId="24653EE9" w:rsidR="5C69B883" w:rsidRDefault="5C69B883" w:rsidP="7DB902F7">
      <w:pPr>
        <w:pStyle w:val="ListParagraph"/>
        <w:numPr>
          <w:ilvl w:val="0"/>
          <w:numId w:val="15"/>
        </w:numPr>
        <w:rPr>
          <w:rFonts w:ascii="Cambria Math" w:eastAsia="Cambria Math" w:hAnsi="Cambria Math" w:cs="Cambria Math"/>
        </w:rPr>
      </w:pPr>
      <w:r w:rsidRPr="7DB902F7">
        <w:rPr>
          <w:rFonts w:ascii="Cambria Math" w:eastAsia="Cambria Math" w:hAnsi="Cambria Math" w:cs="Cambria Math"/>
        </w:rPr>
        <w:t>Search</w:t>
      </w:r>
    </w:p>
    <w:p w14:paraId="1A6F904A" w14:textId="757CEF55" w:rsidR="22BE7F89" w:rsidRPr="001169D8" w:rsidRDefault="5C69B883" w:rsidP="22BE7F89">
      <w:pPr>
        <w:pStyle w:val="ListParagraph"/>
        <w:numPr>
          <w:ilvl w:val="1"/>
          <w:numId w:val="15"/>
        </w:numPr>
      </w:pPr>
      <w:r w:rsidRPr="387A5A43">
        <w:rPr>
          <w:rFonts w:ascii="Cambria Math" w:eastAsia="Cambria Math" w:hAnsi="Cambria Math" w:cs="Cambria Math"/>
        </w:rPr>
        <w:t xml:space="preserve">Search for </w:t>
      </w:r>
      <w:r w:rsidR="27C33BE8" w:rsidRPr="387A5A43">
        <w:rPr>
          <w:rFonts w:ascii="Cambria Math" w:eastAsia="Cambria Math" w:hAnsi="Cambria Math" w:cs="Cambria Math"/>
        </w:rPr>
        <w:t xml:space="preserve">a specific fullerene </w:t>
      </w:r>
      <w:r w:rsidR="13EE1299" w:rsidRPr="0B1DFC6D">
        <w:rPr>
          <w:rFonts w:ascii="Cambria Math" w:eastAsia="Cambria Math" w:hAnsi="Cambria Math" w:cs="Cambria Math"/>
        </w:rPr>
        <w:t xml:space="preserve">based on isomer </w:t>
      </w:r>
      <w:r w:rsidR="27C33BE8" w:rsidRPr="387A5A43">
        <w:rPr>
          <w:rFonts w:ascii="Cambria Math" w:eastAsia="Cambria Math" w:hAnsi="Cambria Math" w:cs="Cambria Math"/>
        </w:rPr>
        <w:t xml:space="preserve">to have </w:t>
      </w:r>
      <w:r w:rsidR="06BA6FBD" w:rsidRPr="0B1DFC6D">
        <w:rPr>
          <w:rFonts w:ascii="Cambria Math" w:eastAsia="Cambria Math" w:hAnsi="Cambria Math" w:cs="Cambria Math"/>
        </w:rPr>
        <w:t>the</w:t>
      </w:r>
      <w:r w:rsidR="27C33BE8" w:rsidRPr="387A5A43">
        <w:rPr>
          <w:rFonts w:ascii="Cambria Math" w:eastAsia="Cambria Math" w:hAnsi="Cambria Math" w:cs="Cambria Math"/>
        </w:rPr>
        <w:t xml:space="preserve"> topological information displayed</w:t>
      </w:r>
      <w:r w:rsidR="65677658" w:rsidRPr="387A5A43">
        <w:rPr>
          <w:rFonts w:ascii="Cambria Math" w:eastAsia="Cambria Math" w:hAnsi="Cambria Math" w:cs="Cambria Math"/>
        </w:rPr>
        <w:t>.</w:t>
      </w:r>
    </w:p>
    <w:p w14:paraId="54F6812B" w14:textId="77777777" w:rsidR="001169D8" w:rsidRPr="001169D8" w:rsidRDefault="001169D8" w:rsidP="001169D8">
      <w:pPr>
        <w:pStyle w:val="ListParagraph"/>
        <w:ind w:left="1440"/>
      </w:pPr>
    </w:p>
    <w:p w14:paraId="3A2DD9FF" w14:textId="3D15DE29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29" w:name="_Toc439994676"/>
      <w:bookmarkStart w:id="30" w:name="_Toc33640449"/>
      <w:r w:rsidRPr="4F0E1CA3">
        <w:rPr>
          <w:rFonts w:ascii="Cambria Math" w:eastAsia="Cambria Math" w:hAnsi="Cambria Math" w:cs="Cambria Math"/>
        </w:rPr>
        <w:t>User Classes and Characteristics</w:t>
      </w:r>
      <w:bookmarkEnd w:id="29"/>
      <w:bookmarkEnd w:id="30"/>
    </w:p>
    <w:p w14:paraId="5AF87897" w14:textId="363174B0" w:rsidR="6FD948ED" w:rsidRDefault="6FD948ED" w:rsidP="22BE7F89">
      <w:pPr>
        <w:pStyle w:val="template"/>
        <w:rPr>
          <w:rFonts w:ascii="Cambria Math" w:eastAsia="Cambria Math" w:hAnsi="Cambria Math" w:cs="Cambria Math"/>
        </w:rPr>
      </w:pPr>
      <w:r w:rsidRPr="446A92F1">
        <w:rPr>
          <w:rFonts w:ascii="Cambria Math" w:eastAsia="Cambria Math" w:hAnsi="Cambria Math" w:cs="Cambria Math"/>
          <w:i w:val="0"/>
        </w:rPr>
        <w:t xml:space="preserve">The </w:t>
      </w:r>
      <w:r w:rsidR="7AABED1D" w:rsidRPr="446A92F1">
        <w:rPr>
          <w:rFonts w:ascii="Cambria Math" w:eastAsia="Cambria Math" w:hAnsi="Cambria Math" w:cs="Cambria Math"/>
          <w:i w:val="0"/>
        </w:rPr>
        <w:t>primary intended</w:t>
      </w:r>
      <w:r w:rsidRPr="446A92F1">
        <w:rPr>
          <w:rFonts w:ascii="Cambria Math" w:eastAsia="Cambria Math" w:hAnsi="Cambria Math" w:cs="Cambria Math"/>
          <w:i w:val="0"/>
        </w:rPr>
        <w:t xml:space="preserve"> user class for In</w:t>
      </w:r>
      <w:r w:rsidR="77C7042B" w:rsidRPr="446A92F1">
        <w:rPr>
          <w:rFonts w:ascii="Cambria Math" w:eastAsia="Cambria Math" w:hAnsi="Cambria Math" w:cs="Cambria Math"/>
          <w:i w:val="0"/>
        </w:rPr>
        <w:t>v</w:t>
      </w:r>
      <w:r w:rsidRPr="446A92F1">
        <w:rPr>
          <w:rFonts w:ascii="Cambria Math" w:eastAsia="Cambria Math" w:hAnsi="Cambria Math" w:cs="Cambria Math"/>
          <w:i w:val="0"/>
        </w:rPr>
        <w:t xml:space="preserve">estiFull is graph theorists. They </w:t>
      </w:r>
      <w:r w:rsidR="7A667C2D" w:rsidRPr="446A92F1">
        <w:rPr>
          <w:rFonts w:ascii="Cambria Math" w:eastAsia="Cambria Math" w:hAnsi="Cambria Math" w:cs="Cambria Math"/>
          <w:i w:val="0"/>
        </w:rPr>
        <w:t>are</w:t>
      </w:r>
      <w:r w:rsidRPr="446A92F1">
        <w:rPr>
          <w:rFonts w:ascii="Cambria Math" w:eastAsia="Cambria Math" w:hAnsi="Cambria Math" w:cs="Cambria Math"/>
          <w:i w:val="0"/>
        </w:rPr>
        <w:t xml:space="preserve"> expected to utilize all </w:t>
      </w:r>
      <w:r w:rsidR="102E5C3D" w:rsidRPr="446A92F1">
        <w:rPr>
          <w:rFonts w:ascii="Cambria Math" w:eastAsia="Cambria Math" w:hAnsi="Cambria Math" w:cs="Cambria Math"/>
          <w:i w:val="0"/>
        </w:rPr>
        <w:t>functionalities</w:t>
      </w:r>
      <w:r w:rsidRPr="446A92F1">
        <w:rPr>
          <w:rFonts w:ascii="Cambria Math" w:eastAsia="Cambria Math" w:hAnsi="Cambria Math" w:cs="Cambria Math"/>
          <w:i w:val="0"/>
        </w:rPr>
        <w:t xml:space="preserve"> provided by the </w:t>
      </w:r>
      <w:r w:rsidR="062C78B4" w:rsidRPr="446A92F1">
        <w:rPr>
          <w:rFonts w:ascii="Cambria Math" w:eastAsia="Cambria Math" w:hAnsi="Cambria Math" w:cs="Cambria Math"/>
          <w:i w:val="0"/>
        </w:rPr>
        <w:t>software and</w:t>
      </w:r>
      <w:r w:rsidRPr="446A92F1">
        <w:rPr>
          <w:rFonts w:ascii="Cambria Math" w:eastAsia="Cambria Math" w:hAnsi="Cambria Math" w:cs="Cambria Math"/>
          <w:i w:val="0"/>
        </w:rPr>
        <w:t xml:space="preserve"> are expected to </w:t>
      </w:r>
      <w:r w:rsidR="378BA1A7" w:rsidRPr="446A92F1">
        <w:rPr>
          <w:rFonts w:ascii="Cambria Math" w:eastAsia="Cambria Math" w:hAnsi="Cambria Math" w:cs="Cambria Math"/>
          <w:i w:val="0"/>
        </w:rPr>
        <w:t>understand</w:t>
      </w:r>
      <w:r w:rsidRPr="446A92F1">
        <w:rPr>
          <w:rFonts w:ascii="Cambria Math" w:eastAsia="Cambria Math" w:hAnsi="Cambria Math" w:cs="Cambria Math"/>
          <w:i w:val="0"/>
        </w:rPr>
        <w:t xml:space="preserve"> fullerenes and their topology.</w:t>
      </w:r>
    </w:p>
    <w:p w14:paraId="72E49B98" w14:textId="1BE00544" w:rsidR="22BE7F89" w:rsidRDefault="22BE7F89" w:rsidP="22BE7F89">
      <w:pPr>
        <w:pStyle w:val="template"/>
        <w:rPr>
          <w:rFonts w:ascii="Cambria Math" w:eastAsia="Cambria Math" w:hAnsi="Cambria Math" w:cs="Cambria Math"/>
        </w:rPr>
      </w:pPr>
    </w:p>
    <w:p w14:paraId="6BBB8C66" w14:textId="77777777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31" w:name="_Toc439994677"/>
      <w:bookmarkStart w:id="32" w:name="_Toc33640450"/>
      <w:r w:rsidRPr="4F0E1CA3">
        <w:rPr>
          <w:rFonts w:ascii="Cambria Math" w:eastAsia="Cambria Math" w:hAnsi="Cambria Math" w:cs="Cambria Math"/>
        </w:rPr>
        <w:t>Operating Environment</w:t>
      </w:r>
      <w:bookmarkEnd w:id="31"/>
      <w:bookmarkEnd w:id="32"/>
    </w:p>
    <w:p w14:paraId="38C8ED33" w14:textId="05D0D223" w:rsidR="247EE0C1" w:rsidRDefault="247EE0C1" w:rsidP="22BE7F89">
      <w:pPr>
        <w:rPr>
          <w:rFonts w:ascii="Cambria Math" w:eastAsia="Cambria Math" w:hAnsi="Cambria Math" w:cs="Cambria Math"/>
        </w:rPr>
      </w:pPr>
      <w:r w:rsidRPr="530B6F24">
        <w:rPr>
          <w:rFonts w:ascii="Cambria Math" w:eastAsia="Cambria Math" w:hAnsi="Cambria Math" w:cs="Cambria Math"/>
        </w:rPr>
        <w:t xml:space="preserve">InvestiFull is intended for a Linux </w:t>
      </w:r>
      <w:r w:rsidR="65634133" w:rsidRPr="530B6F24">
        <w:rPr>
          <w:rFonts w:ascii="Cambria Math" w:eastAsia="Cambria Math" w:hAnsi="Cambria Math" w:cs="Cambria Math"/>
        </w:rPr>
        <w:t>machines of any distribution. Investi</w:t>
      </w:r>
      <w:r w:rsidR="31053D24" w:rsidRPr="530B6F24">
        <w:rPr>
          <w:rFonts w:ascii="Cambria Math" w:eastAsia="Cambria Math" w:hAnsi="Cambria Math" w:cs="Cambria Math"/>
        </w:rPr>
        <w:t>F</w:t>
      </w:r>
      <w:r w:rsidR="65634133" w:rsidRPr="530B6F24">
        <w:rPr>
          <w:rFonts w:ascii="Cambria Math" w:eastAsia="Cambria Math" w:hAnsi="Cambria Math" w:cs="Cambria Math"/>
        </w:rPr>
        <w:t>ull has no dependencies as it comes packaged with all required software.</w:t>
      </w:r>
    </w:p>
    <w:p w14:paraId="588A0420" w14:textId="77777777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33" w:name="_Toc439994678"/>
      <w:bookmarkStart w:id="34" w:name="_Toc33640451"/>
      <w:r w:rsidRPr="4F0E1CA3">
        <w:rPr>
          <w:rFonts w:ascii="Cambria Math" w:eastAsia="Cambria Math" w:hAnsi="Cambria Math" w:cs="Cambria Math"/>
        </w:rPr>
        <w:t>Design and Implementation Constraints</w:t>
      </w:r>
      <w:bookmarkEnd w:id="33"/>
      <w:bookmarkEnd w:id="34"/>
    </w:p>
    <w:p w14:paraId="345B083B" w14:textId="5804700D" w:rsidR="6274188D" w:rsidRDefault="6274188D" w:rsidP="22BE7F89">
      <w:pPr>
        <w:rPr>
          <w:rFonts w:ascii="Cambria Math" w:eastAsia="Cambria Math" w:hAnsi="Cambria Math" w:cs="Cambria Math"/>
        </w:rPr>
      </w:pPr>
      <w:r w:rsidRPr="03D706C7">
        <w:rPr>
          <w:rFonts w:ascii="Cambria Math" w:eastAsia="Cambria Math" w:hAnsi="Cambria Math" w:cs="Cambria Math"/>
        </w:rPr>
        <w:t xml:space="preserve">InvestiFull must properly interface with </w:t>
      </w:r>
      <w:r w:rsidR="5BEE82D6" w:rsidRPr="03D706C7">
        <w:rPr>
          <w:rFonts w:ascii="Cambria Math" w:eastAsia="Cambria Math" w:hAnsi="Cambria Math" w:cs="Cambria Math"/>
        </w:rPr>
        <w:t xml:space="preserve">both the provided </w:t>
      </w:r>
      <w:r w:rsidR="22DDBD04" w:rsidRPr="03D706C7">
        <w:rPr>
          <w:rFonts w:ascii="Cambria Math" w:eastAsia="Cambria Math" w:hAnsi="Cambria Math" w:cs="Cambria Math"/>
        </w:rPr>
        <w:t>Spiral.</w:t>
      </w:r>
      <w:r w:rsidR="07A8FD0A" w:rsidRPr="03D706C7">
        <w:rPr>
          <w:rFonts w:ascii="Cambria Math" w:eastAsia="Cambria Math" w:hAnsi="Cambria Math" w:cs="Cambria Math"/>
        </w:rPr>
        <w:t>f</w:t>
      </w:r>
      <w:r w:rsidR="5BEE82D6" w:rsidRPr="03D706C7">
        <w:rPr>
          <w:rFonts w:ascii="Cambria Math" w:eastAsia="Cambria Math" w:hAnsi="Cambria Math" w:cs="Cambria Math"/>
        </w:rPr>
        <w:t xml:space="preserve"> program</w:t>
      </w:r>
      <w:r w:rsidR="0E1B4A6F" w:rsidRPr="03D706C7">
        <w:rPr>
          <w:rFonts w:ascii="Cambria Math" w:eastAsia="Cambria Math" w:hAnsi="Cambria Math" w:cs="Cambria Math"/>
        </w:rPr>
        <w:t xml:space="preserve"> </w:t>
      </w:r>
      <w:r w:rsidR="5F528384" w:rsidRPr="03D706C7">
        <w:rPr>
          <w:rFonts w:ascii="Cambria Math" w:eastAsia="Cambria Math" w:hAnsi="Cambria Math" w:cs="Cambria Math"/>
        </w:rPr>
        <w:t>[1]</w:t>
      </w:r>
      <w:r w:rsidR="5BEE82D6" w:rsidRPr="03D706C7">
        <w:rPr>
          <w:rFonts w:ascii="Cambria Math" w:eastAsia="Cambria Math" w:hAnsi="Cambria Math" w:cs="Cambria Math"/>
        </w:rPr>
        <w:t xml:space="preserve">, and </w:t>
      </w:r>
      <w:r w:rsidR="4D630F21" w:rsidRPr="03D706C7">
        <w:rPr>
          <w:rFonts w:ascii="Cambria Math" w:eastAsia="Cambria Math" w:hAnsi="Cambria Math" w:cs="Cambria Math"/>
        </w:rPr>
        <w:t xml:space="preserve">SQLite for databasing. </w:t>
      </w:r>
      <w:r w:rsidR="2B37468B" w:rsidRPr="03D706C7">
        <w:rPr>
          <w:rFonts w:ascii="Cambria Math" w:eastAsia="Cambria Math" w:hAnsi="Cambria Math" w:cs="Cambria Math"/>
        </w:rPr>
        <w:t>InvestiFull</w:t>
      </w:r>
      <w:r w:rsidR="74BEEB63" w:rsidRPr="03D706C7">
        <w:rPr>
          <w:rFonts w:ascii="Cambria Math" w:eastAsia="Cambria Math" w:hAnsi="Cambria Math" w:cs="Cambria Math"/>
        </w:rPr>
        <w:t xml:space="preserve"> </w:t>
      </w:r>
      <w:r w:rsidR="3C2FD5A0" w:rsidRPr="0B1DFC6D">
        <w:rPr>
          <w:rFonts w:ascii="Cambria Math" w:eastAsia="Cambria Math" w:hAnsi="Cambria Math" w:cs="Cambria Math"/>
        </w:rPr>
        <w:t>was</w:t>
      </w:r>
      <w:r w:rsidR="7005C3C1" w:rsidRPr="0B1DFC6D">
        <w:rPr>
          <w:rFonts w:ascii="Cambria Math" w:eastAsia="Cambria Math" w:hAnsi="Cambria Math" w:cs="Cambria Math"/>
        </w:rPr>
        <w:t xml:space="preserve"> </w:t>
      </w:r>
      <w:r w:rsidR="77031E9A" w:rsidRPr="03D706C7">
        <w:rPr>
          <w:rFonts w:ascii="Cambria Math" w:eastAsia="Cambria Math" w:hAnsi="Cambria Math" w:cs="Cambria Math"/>
        </w:rPr>
        <w:t>written</w:t>
      </w:r>
      <w:r w:rsidR="1008D927" w:rsidRPr="03D706C7">
        <w:rPr>
          <w:rFonts w:ascii="Cambria Math" w:eastAsia="Cambria Math" w:hAnsi="Cambria Math" w:cs="Cambria Math"/>
        </w:rPr>
        <w:t xml:space="preserve"> </w:t>
      </w:r>
      <w:r w:rsidR="2268B984" w:rsidRPr="03D706C7">
        <w:rPr>
          <w:rFonts w:ascii="Cambria Math" w:eastAsia="Cambria Math" w:hAnsi="Cambria Math" w:cs="Cambria Math"/>
        </w:rPr>
        <w:t>using the Python programming language, version 3.7.4</w:t>
      </w:r>
      <w:r w:rsidR="214E6C6B" w:rsidRPr="03D706C7">
        <w:rPr>
          <w:rFonts w:ascii="Cambria Math" w:eastAsia="Cambria Math" w:hAnsi="Cambria Math" w:cs="Cambria Math"/>
        </w:rPr>
        <w:t>.</w:t>
      </w:r>
    </w:p>
    <w:p w14:paraId="36BA797E" w14:textId="2655C9B3" w:rsidR="22BE7F89" w:rsidRDefault="22BE7F89" w:rsidP="22BE7F89">
      <w:pPr>
        <w:rPr>
          <w:rFonts w:ascii="Cambria Math" w:eastAsia="Cambria Math" w:hAnsi="Cambria Math" w:cs="Cambria Math"/>
        </w:rPr>
      </w:pPr>
    </w:p>
    <w:p w14:paraId="0CE7EE9B" w14:textId="77777777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35" w:name="_Toc439994679"/>
      <w:bookmarkStart w:id="36" w:name="_Toc33640452"/>
      <w:r w:rsidRPr="4F0E1CA3">
        <w:rPr>
          <w:rFonts w:ascii="Cambria Math" w:eastAsia="Cambria Math" w:hAnsi="Cambria Math" w:cs="Cambria Math"/>
        </w:rPr>
        <w:lastRenderedPageBreak/>
        <w:t>User Documentation</w:t>
      </w:r>
      <w:bookmarkEnd w:id="35"/>
      <w:bookmarkEnd w:id="36"/>
    </w:p>
    <w:p w14:paraId="0A7ADE8A" w14:textId="61E73F5E" w:rsidR="2D13C8EF" w:rsidRDefault="2D13C8EF" w:rsidP="03D706C7">
      <w:pPr>
        <w:rPr>
          <w:rFonts w:ascii="Cambria Math" w:eastAsia="Cambria Math" w:hAnsi="Cambria Math" w:cs="Cambria Math"/>
        </w:rPr>
      </w:pPr>
      <w:r w:rsidRPr="03D706C7">
        <w:rPr>
          <w:rFonts w:ascii="Cambria Math" w:eastAsia="Cambria Math" w:hAnsi="Cambria Math" w:cs="Cambria Math"/>
        </w:rPr>
        <w:t xml:space="preserve">For user </w:t>
      </w:r>
      <w:r w:rsidR="60EAE537" w:rsidRPr="03D706C7">
        <w:rPr>
          <w:rFonts w:ascii="Cambria Math" w:eastAsia="Cambria Math" w:hAnsi="Cambria Math" w:cs="Cambria Math"/>
        </w:rPr>
        <w:t>information, refer to both the README file attached to the In</w:t>
      </w:r>
      <w:r w:rsidR="000E2460">
        <w:rPr>
          <w:rFonts w:ascii="Cambria Math" w:eastAsia="Cambria Math" w:hAnsi="Cambria Math" w:cs="Cambria Math"/>
        </w:rPr>
        <w:t>v</w:t>
      </w:r>
      <w:r w:rsidR="60EAE537" w:rsidRPr="03D706C7">
        <w:rPr>
          <w:rFonts w:ascii="Cambria Math" w:eastAsia="Cambria Math" w:hAnsi="Cambria Math" w:cs="Cambria Math"/>
        </w:rPr>
        <w:t>estiFull program, as well as the README included for the Spiral.f [1] program.</w:t>
      </w:r>
    </w:p>
    <w:p w14:paraId="7E86B710" w14:textId="6DD395EC" w:rsidR="22BE7F89" w:rsidRDefault="22BE7F89" w:rsidP="22BE7F89">
      <w:pPr>
        <w:rPr>
          <w:rFonts w:ascii="Cambria Math" w:eastAsia="Cambria Math" w:hAnsi="Cambria Math" w:cs="Cambria Math"/>
        </w:rPr>
      </w:pPr>
    </w:p>
    <w:p w14:paraId="20EC7CB1" w14:textId="77777777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37" w:name="_Toc439994680"/>
      <w:bookmarkStart w:id="38" w:name="_Toc33640453"/>
      <w:r w:rsidRPr="4F0E1CA3">
        <w:rPr>
          <w:rFonts w:ascii="Cambria Math" w:eastAsia="Cambria Math" w:hAnsi="Cambria Math" w:cs="Cambria Math"/>
        </w:rPr>
        <w:t>Assumptions and Dependencies</w:t>
      </w:r>
      <w:bookmarkEnd w:id="37"/>
      <w:bookmarkEnd w:id="38"/>
    </w:p>
    <w:p w14:paraId="201186D6" w14:textId="757D6CC2" w:rsidR="34CEFE21" w:rsidRDefault="34CEFE21" w:rsidP="22BE7F89">
      <w:pPr>
        <w:rPr>
          <w:rFonts w:ascii="Cambria Math" w:eastAsia="Cambria Math" w:hAnsi="Cambria Math" w:cs="Cambria Math"/>
        </w:rPr>
      </w:pPr>
      <w:r w:rsidRPr="65937B8A">
        <w:rPr>
          <w:rFonts w:ascii="Cambria Math" w:eastAsia="Cambria Math" w:hAnsi="Cambria Math" w:cs="Cambria Math"/>
        </w:rPr>
        <w:t xml:space="preserve">The spiral algorithm </w:t>
      </w:r>
      <w:r w:rsidR="4D2EAE81" w:rsidRPr="65937B8A">
        <w:rPr>
          <w:rFonts w:ascii="Cambria Math" w:eastAsia="Cambria Math" w:hAnsi="Cambria Math" w:cs="Cambria Math"/>
        </w:rPr>
        <w:t>implemented</w:t>
      </w:r>
      <w:r w:rsidRPr="65937B8A">
        <w:rPr>
          <w:rFonts w:ascii="Cambria Math" w:eastAsia="Cambria Math" w:hAnsi="Cambria Math" w:cs="Cambria Math"/>
        </w:rPr>
        <w:t xml:space="preserve"> by the </w:t>
      </w:r>
      <w:r w:rsidR="78D7ED99" w:rsidRPr="65937B8A">
        <w:rPr>
          <w:rFonts w:ascii="Cambria Math" w:eastAsia="Cambria Math" w:hAnsi="Cambria Math" w:cs="Cambria Math"/>
        </w:rPr>
        <w:t>Fortran</w:t>
      </w:r>
      <w:r w:rsidRPr="65937B8A">
        <w:rPr>
          <w:rFonts w:ascii="Cambria Math" w:eastAsia="Cambria Math" w:hAnsi="Cambria Math" w:cs="Cambria Math"/>
        </w:rPr>
        <w:t xml:space="preserve"> program</w:t>
      </w:r>
      <w:r w:rsidR="2EC61F79" w:rsidRPr="65937B8A">
        <w:rPr>
          <w:rFonts w:ascii="Cambria Math" w:eastAsia="Cambria Math" w:hAnsi="Cambria Math" w:cs="Cambria Math"/>
        </w:rPr>
        <w:t>, Spiral.f,</w:t>
      </w:r>
      <w:r w:rsidR="2DA55165" w:rsidRPr="65937B8A">
        <w:rPr>
          <w:rFonts w:ascii="Cambria Math" w:eastAsia="Cambria Math" w:hAnsi="Cambria Math" w:cs="Cambria Math"/>
        </w:rPr>
        <w:t xml:space="preserve"> is only reliable in calculating the topology of fullerenes produced with up to </w:t>
      </w:r>
      <w:r w:rsidR="04F1E323" w:rsidRPr="65937B8A">
        <w:rPr>
          <w:rFonts w:ascii="Cambria Math" w:eastAsia="Cambria Math" w:hAnsi="Cambria Math" w:cs="Cambria Math"/>
        </w:rPr>
        <w:t>two hundred</w:t>
      </w:r>
      <w:r w:rsidR="2DA55165" w:rsidRPr="65937B8A">
        <w:rPr>
          <w:rFonts w:ascii="Cambria Math" w:eastAsia="Cambria Math" w:hAnsi="Cambria Math" w:cs="Cambria Math"/>
        </w:rPr>
        <w:t xml:space="preserve"> carbon molecules. </w:t>
      </w:r>
      <w:r w:rsidR="00F783F4" w:rsidRPr="65937B8A">
        <w:rPr>
          <w:rFonts w:ascii="Cambria Math" w:eastAsia="Cambria Math" w:hAnsi="Cambria Math" w:cs="Cambria Math"/>
        </w:rPr>
        <w:t xml:space="preserve">Consequently, this limitation is </w:t>
      </w:r>
      <w:r w:rsidR="00A817BC">
        <w:rPr>
          <w:rFonts w:ascii="Cambria Math" w:eastAsia="Cambria Math" w:hAnsi="Cambria Math" w:cs="Cambria Math"/>
        </w:rPr>
        <w:t xml:space="preserve">currently </w:t>
      </w:r>
      <w:r w:rsidR="00F783F4" w:rsidRPr="65937B8A">
        <w:rPr>
          <w:rFonts w:ascii="Cambria Math" w:eastAsia="Cambria Math" w:hAnsi="Cambria Math" w:cs="Cambria Math"/>
        </w:rPr>
        <w:t>present in</w:t>
      </w:r>
      <w:r w:rsidR="2DA55165" w:rsidRPr="65937B8A">
        <w:rPr>
          <w:rFonts w:ascii="Cambria Math" w:eastAsia="Cambria Math" w:hAnsi="Cambria Math" w:cs="Cambria Math"/>
        </w:rPr>
        <w:t xml:space="preserve"> InvestiFull.</w:t>
      </w:r>
    </w:p>
    <w:p w14:paraId="4C41B486" w14:textId="1E21194E" w:rsidR="22BE7F89" w:rsidRDefault="22BE7F89" w:rsidP="22BE7F89">
      <w:pPr>
        <w:rPr>
          <w:rFonts w:ascii="Cambria Math" w:eastAsia="Cambria Math" w:hAnsi="Cambria Math" w:cs="Cambria Math"/>
        </w:rPr>
      </w:pPr>
    </w:p>
    <w:p w14:paraId="24E66EB1" w14:textId="77777777" w:rsidR="004B4BA3" w:rsidRDefault="004B4BA3">
      <w:pPr>
        <w:pStyle w:val="Heading1"/>
        <w:rPr>
          <w:rFonts w:ascii="Cambria Math" w:eastAsia="Cambria Math" w:hAnsi="Cambria Math" w:cs="Cambria Math"/>
        </w:rPr>
      </w:pPr>
      <w:bookmarkStart w:id="39" w:name="_Toc439994682"/>
      <w:bookmarkStart w:id="40" w:name="_Toc33640454"/>
      <w:r w:rsidRPr="019431B1">
        <w:rPr>
          <w:rFonts w:ascii="Cambria Math" w:eastAsia="Cambria Math" w:hAnsi="Cambria Math" w:cs="Cambria Math"/>
        </w:rPr>
        <w:t>External Interface Requirements</w:t>
      </w:r>
      <w:bookmarkEnd w:id="39"/>
      <w:bookmarkEnd w:id="40"/>
    </w:p>
    <w:p w14:paraId="0DE21BA8" w14:textId="1BB00E15" w:rsidR="004B4BA3" w:rsidRDefault="004B4BA3" w:rsidP="22BE7F89">
      <w:pPr>
        <w:pStyle w:val="Heading2"/>
        <w:rPr>
          <w:rFonts w:ascii="Cambria Math" w:eastAsia="Cambria Math" w:hAnsi="Cambria Math" w:cs="Cambria Math"/>
        </w:rPr>
      </w:pPr>
      <w:bookmarkStart w:id="41" w:name="_Toc33640455"/>
      <w:r w:rsidRPr="4F0E1CA3">
        <w:rPr>
          <w:rFonts w:ascii="Cambria Math" w:eastAsia="Cambria Math" w:hAnsi="Cambria Math" w:cs="Cambria Math"/>
        </w:rPr>
        <w:t>User Interfaces</w:t>
      </w:r>
      <w:bookmarkEnd w:id="41"/>
    </w:p>
    <w:p w14:paraId="67E6A944" w14:textId="017A05FE" w:rsidR="532E873C" w:rsidRDefault="532E873C" w:rsidP="7DB902F7">
      <w:pPr>
        <w:pStyle w:val="ListParagraph"/>
        <w:numPr>
          <w:ilvl w:val="0"/>
          <w:numId w:val="13"/>
        </w:numPr>
        <w:rPr>
          <w:rFonts w:ascii="Cambria Math" w:eastAsia="Cambria Math" w:hAnsi="Cambria Math" w:cs="Cambria Math"/>
        </w:rPr>
      </w:pPr>
      <w:r w:rsidRPr="03D706C7">
        <w:rPr>
          <w:rFonts w:ascii="Cambria Math" w:eastAsia="Cambria Math" w:hAnsi="Cambria Math" w:cs="Cambria Math"/>
        </w:rPr>
        <w:t>Buttons performing these actions</w:t>
      </w:r>
      <w:r w:rsidR="091BFF64" w:rsidRPr="03D706C7">
        <w:rPr>
          <w:rFonts w:ascii="Cambria Math" w:eastAsia="Cambria Math" w:hAnsi="Cambria Math" w:cs="Cambria Math"/>
        </w:rPr>
        <w:t xml:space="preserve"> which are specified in</w:t>
      </w:r>
      <w:r w:rsidR="007C1C1C">
        <w:rPr>
          <w:rFonts w:ascii="Cambria Math" w:eastAsia="Cambria Math" w:hAnsi="Cambria Math" w:cs="Cambria Math"/>
        </w:rPr>
        <w:t xml:space="preserve"> detail </w:t>
      </w:r>
      <w:r w:rsidR="091BFF64" w:rsidRPr="03D706C7">
        <w:rPr>
          <w:rFonts w:ascii="Cambria Math" w:eastAsia="Cambria Math" w:hAnsi="Cambria Math" w:cs="Cambria Math"/>
        </w:rPr>
        <w:t>in section 4</w:t>
      </w:r>
    </w:p>
    <w:p w14:paraId="3F08C907" w14:textId="12534393" w:rsidR="00A817BC" w:rsidRPr="00A817BC" w:rsidRDefault="00A817BC" w:rsidP="7DB902F7">
      <w:pPr>
        <w:pStyle w:val="ListParagraph"/>
        <w:numPr>
          <w:ilvl w:val="1"/>
          <w:numId w:val="15"/>
        </w:numPr>
      </w:pPr>
      <w:r>
        <w:t>Populate New Database</w:t>
      </w:r>
    </w:p>
    <w:p w14:paraId="506B1723" w14:textId="23A2E2B4" w:rsidR="532E873C" w:rsidRDefault="532E873C" w:rsidP="7DB902F7">
      <w:pPr>
        <w:pStyle w:val="ListParagraph"/>
        <w:numPr>
          <w:ilvl w:val="1"/>
          <w:numId w:val="15"/>
        </w:numPr>
      </w:pPr>
      <w:r w:rsidRPr="7DB902F7">
        <w:rPr>
          <w:rFonts w:ascii="Cambria Math" w:eastAsia="Cambria Math" w:hAnsi="Cambria Math" w:cs="Cambria Math"/>
        </w:rPr>
        <w:t>Delete</w:t>
      </w:r>
      <w:r w:rsidR="00A817BC">
        <w:rPr>
          <w:rFonts w:ascii="Cambria Math" w:eastAsia="Cambria Math" w:hAnsi="Cambria Math" w:cs="Cambria Math"/>
        </w:rPr>
        <w:t xml:space="preserve"> Database</w:t>
      </w:r>
    </w:p>
    <w:p w14:paraId="32F9AEC5" w14:textId="6DB9C55E" w:rsidR="532E873C" w:rsidRDefault="532E873C" w:rsidP="7DB902F7">
      <w:pPr>
        <w:pStyle w:val="ListParagraph"/>
        <w:numPr>
          <w:ilvl w:val="1"/>
          <w:numId w:val="15"/>
        </w:numPr>
      </w:pPr>
      <w:r w:rsidRPr="7DB902F7">
        <w:rPr>
          <w:rFonts w:ascii="Cambria Math" w:eastAsia="Cambria Math" w:hAnsi="Cambria Math" w:cs="Cambria Math"/>
        </w:rPr>
        <w:t>Append</w:t>
      </w:r>
      <w:r w:rsidR="00A817BC">
        <w:rPr>
          <w:rFonts w:ascii="Cambria Math" w:eastAsia="Cambria Math" w:hAnsi="Cambria Math" w:cs="Cambria Math"/>
        </w:rPr>
        <w:t xml:space="preserve"> Database</w:t>
      </w:r>
    </w:p>
    <w:p w14:paraId="1F7034B2" w14:textId="6593E477" w:rsidR="45CDA73B" w:rsidRDefault="532E873C" w:rsidP="278FED7A">
      <w:pPr>
        <w:pStyle w:val="ListParagraph"/>
        <w:numPr>
          <w:ilvl w:val="1"/>
          <w:numId w:val="15"/>
        </w:numPr>
        <w:rPr>
          <w:rFonts w:ascii="Cambria Math" w:eastAsia="Cambria Math" w:hAnsi="Cambria Math" w:cs="Cambria Math"/>
        </w:rPr>
      </w:pPr>
      <w:r w:rsidRPr="278FED7A">
        <w:rPr>
          <w:rFonts w:ascii="Cambria Math" w:eastAsia="Cambria Math" w:hAnsi="Cambria Math" w:cs="Cambria Math"/>
        </w:rPr>
        <w:t>Search</w:t>
      </w:r>
    </w:p>
    <w:p w14:paraId="46EA6A74" w14:textId="414EB13E" w:rsidR="22BE7F89" w:rsidRDefault="22BE7F89" w:rsidP="22BE7F89">
      <w:pPr>
        <w:pStyle w:val="template"/>
        <w:rPr>
          <w:rFonts w:ascii="Cambria Math" w:eastAsia="Cambria Math" w:hAnsi="Cambria Math" w:cs="Cambria Math"/>
        </w:rPr>
      </w:pPr>
    </w:p>
    <w:p w14:paraId="05869DB0" w14:textId="49281105" w:rsidR="0CC9655F" w:rsidRPr="00E34985" w:rsidRDefault="0CC9655F" w:rsidP="03D706C7">
      <w:pPr>
        <w:pStyle w:val="Heading2"/>
      </w:pPr>
      <w:bookmarkStart w:id="42" w:name="_Toc33640456"/>
      <w:r w:rsidRPr="00E34985">
        <w:rPr>
          <w:rFonts w:ascii="Cambria Math" w:eastAsia="Cambria Math" w:hAnsi="Cambria Math" w:cs="Cambria Math"/>
        </w:rPr>
        <w:t>Hardware Interfaces</w:t>
      </w:r>
      <w:bookmarkEnd w:id="42"/>
    </w:p>
    <w:p w14:paraId="1F2D2844" w14:textId="08B59B93" w:rsidR="2276BC9A" w:rsidRDefault="2276BC9A" w:rsidP="0B1DFC6D">
      <w:pPr>
        <w:pStyle w:val="template"/>
        <w:numPr>
          <w:ilvl w:val="0"/>
          <w:numId w:val="5"/>
        </w:numPr>
        <w:rPr>
          <w:i w:val="0"/>
        </w:rPr>
      </w:pPr>
      <w:r w:rsidRPr="0B1DFC6D">
        <w:rPr>
          <w:rFonts w:ascii="Cambria Math" w:eastAsia="Cambria Math" w:hAnsi="Cambria Math" w:cs="Cambria Math"/>
          <w:i w:val="0"/>
        </w:rPr>
        <w:t xml:space="preserve">No special </w:t>
      </w:r>
      <w:r w:rsidR="608666AF" w:rsidRPr="0B1DFC6D">
        <w:rPr>
          <w:rFonts w:ascii="Cambria Math" w:eastAsia="Cambria Math" w:hAnsi="Cambria Math" w:cs="Cambria Math"/>
          <w:i w:val="0"/>
        </w:rPr>
        <w:t>h</w:t>
      </w:r>
      <w:r w:rsidRPr="0B1DFC6D">
        <w:rPr>
          <w:rFonts w:ascii="Cambria Math" w:eastAsia="Cambria Math" w:hAnsi="Cambria Math" w:cs="Cambria Math"/>
          <w:i w:val="0"/>
        </w:rPr>
        <w:t>ardware interface</w:t>
      </w:r>
      <w:r w:rsidR="007C1C1C">
        <w:rPr>
          <w:rFonts w:ascii="Cambria Math" w:eastAsia="Cambria Math" w:hAnsi="Cambria Math" w:cs="Cambria Math"/>
          <w:i w:val="0"/>
        </w:rPr>
        <w:t xml:space="preserve"> requirements </w:t>
      </w:r>
      <w:r w:rsidR="7763DF4E" w:rsidRPr="0B1DFC6D">
        <w:rPr>
          <w:rFonts w:ascii="Cambria Math" w:eastAsia="Cambria Math" w:hAnsi="Cambria Math" w:cs="Cambria Math"/>
          <w:i w:val="0"/>
        </w:rPr>
        <w:t>or restrictions apply</w:t>
      </w:r>
      <w:r w:rsidRPr="0B1DFC6D">
        <w:rPr>
          <w:rFonts w:ascii="Cambria Math" w:eastAsia="Cambria Math" w:hAnsi="Cambria Math" w:cs="Cambria Math"/>
          <w:i w:val="0"/>
        </w:rPr>
        <w:t xml:space="preserve">. </w:t>
      </w:r>
    </w:p>
    <w:p w14:paraId="2EE7B1F1" w14:textId="58F734C7" w:rsidR="004B4BA3" w:rsidRPr="00971509" w:rsidRDefault="202C837E" w:rsidP="4F0E1CA3">
      <w:pPr>
        <w:pStyle w:val="Heading2"/>
        <w:rPr>
          <w:rFonts w:ascii="Cambria Math" w:eastAsia="Cambria Math" w:hAnsi="Cambria Math" w:cs="Cambria Math"/>
        </w:rPr>
      </w:pPr>
      <w:bookmarkStart w:id="43" w:name="_Toc33640457"/>
      <w:r w:rsidRPr="00E34985">
        <w:rPr>
          <w:rFonts w:ascii="Cambria Math" w:eastAsia="Cambria Math" w:hAnsi="Cambria Math" w:cs="Cambria Math"/>
        </w:rPr>
        <w:t>Software Interfaces</w:t>
      </w:r>
      <w:bookmarkEnd w:id="43"/>
    </w:p>
    <w:p w14:paraId="0576F18D" w14:textId="250A2613" w:rsidR="2BCBB2F5" w:rsidRDefault="2BCBB2F5" w:rsidP="750A0B51">
      <w:pPr>
        <w:pStyle w:val="template"/>
        <w:numPr>
          <w:ilvl w:val="0"/>
          <w:numId w:val="8"/>
        </w:numPr>
        <w:rPr>
          <w:rFonts w:ascii="Cambria Math" w:eastAsia="Cambria Math" w:hAnsi="Cambria Math" w:cs="Cambria Math"/>
          <w:i w:val="0"/>
        </w:rPr>
      </w:pPr>
      <w:r w:rsidRPr="750A0B51">
        <w:rPr>
          <w:rFonts w:ascii="Cambria Math" w:eastAsia="Cambria Math" w:hAnsi="Cambria Math" w:cs="Cambria Math"/>
          <w:i w:val="0"/>
        </w:rPr>
        <w:t>InvestiFull</w:t>
      </w:r>
      <w:r w:rsidR="5C7ECC50" w:rsidRPr="750A0B51">
        <w:rPr>
          <w:rFonts w:ascii="Cambria Math" w:eastAsia="Cambria Math" w:hAnsi="Cambria Math" w:cs="Cambria Math"/>
          <w:i w:val="0"/>
        </w:rPr>
        <w:t xml:space="preserve"> is</w:t>
      </w:r>
      <w:r w:rsidRPr="750A0B51">
        <w:rPr>
          <w:rFonts w:ascii="Cambria Math" w:eastAsia="Cambria Math" w:hAnsi="Cambria Math" w:cs="Cambria Math"/>
          <w:i w:val="0"/>
        </w:rPr>
        <w:t xml:space="preserve"> </w:t>
      </w:r>
      <w:r w:rsidR="62449CCA" w:rsidRPr="750A0B51">
        <w:rPr>
          <w:rFonts w:ascii="Cambria Math" w:eastAsia="Cambria Math" w:hAnsi="Cambria Math" w:cs="Cambria Math"/>
          <w:i w:val="0"/>
        </w:rPr>
        <w:t xml:space="preserve">developed </w:t>
      </w:r>
      <w:r w:rsidRPr="750A0B51">
        <w:rPr>
          <w:rFonts w:ascii="Cambria Math" w:eastAsia="Cambria Math" w:hAnsi="Cambria Math" w:cs="Cambria Math"/>
          <w:i w:val="0"/>
        </w:rPr>
        <w:t>in the programing language Python version 3.7.4.</w:t>
      </w:r>
      <w:r w:rsidR="7B1761AC" w:rsidRPr="750A0B51">
        <w:rPr>
          <w:rFonts w:ascii="Cambria Math" w:eastAsia="Cambria Math" w:hAnsi="Cambria Math" w:cs="Cambria Math"/>
          <w:i w:val="0"/>
        </w:rPr>
        <w:t xml:space="preserve"> </w:t>
      </w:r>
      <w:r w:rsidR="6192E7FC" w:rsidRPr="750A0B51">
        <w:rPr>
          <w:rFonts w:ascii="Cambria Math" w:eastAsia="Cambria Math" w:hAnsi="Cambria Math" w:cs="Cambria Math"/>
          <w:i w:val="0"/>
        </w:rPr>
        <w:t>I</w:t>
      </w:r>
      <w:r w:rsidR="7B1761AC" w:rsidRPr="750A0B51">
        <w:rPr>
          <w:rFonts w:ascii="Cambria Math" w:eastAsia="Cambria Math" w:hAnsi="Cambria Math" w:cs="Cambria Math"/>
          <w:i w:val="0"/>
        </w:rPr>
        <w:t xml:space="preserve">t </w:t>
      </w:r>
      <w:r w:rsidR="00101F60" w:rsidRPr="750A0B51">
        <w:rPr>
          <w:rFonts w:ascii="Cambria Math" w:eastAsia="Cambria Math" w:hAnsi="Cambria Math" w:cs="Cambria Math"/>
          <w:i w:val="0"/>
        </w:rPr>
        <w:t xml:space="preserve">is </w:t>
      </w:r>
      <w:r w:rsidR="7B1761AC" w:rsidRPr="750A0B51">
        <w:rPr>
          <w:rFonts w:ascii="Cambria Math" w:eastAsia="Cambria Math" w:hAnsi="Cambria Math" w:cs="Cambria Math"/>
          <w:i w:val="0"/>
        </w:rPr>
        <w:t>portable acr</w:t>
      </w:r>
      <w:r w:rsidR="06CC357C" w:rsidRPr="750A0B51">
        <w:rPr>
          <w:rFonts w:ascii="Cambria Math" w:eastAsia="Cambria Math" w:hAnsi="Cambria Math" w:cs="Cambria Math"/>
          <w:i w:val="0"/>
        </w:rPr>
        <w:t xml:space="preserve">oss different operating systems </w:t>
      </w:r>
      <w:r w:rsidR="4BFAAA93" w:rsidRPr="750A0B51">
        <w:rPr>
          <w:rFonts w:ascii="Cambria Math" w:eastAsia="Cambria Math" w:hAnsi="Cambria Math" w:cs="Cambria Math"/>
          <w:i w:val="0"/>
        </w:rPr>
        <w:t xml:space="preserve">and </w:t>
      </w:r>
      <w:r w:rsidR="06CC357C" w:rsidRPr="750A0B51">
        <w:rPr>
          <w:rFonts w:ascii="Cambria Math" w:eastAsia="Cambria Math" w:hAnsi="Cambria Math" w:cs="Cambria Math"/>
          <w:i w:val="0"/>
        </w:rPr>
        <w:t xml:space="preserve">tested in a Linux Fedora 32 environment. </w:t>
      </w:r>
    </w:p>
    <w:p w14:paraId="1DE3D481" w14:textId="5E7BB845" w:rsidR="2782A57D" w:rsidRDefault="2782A57D" w:rsidP="2782A57D">
      <w:pPr>
        <w:pStyle w:val="template"/>
        <w:ind w:left="360"/>
        <w:rPr>
          <w:rFonts w:ascii="Cambria Math" w:eastAsia="Cambria Math" w:hAnsi="Cambria Math" w:cs="Cambria Math"/>
          <w:i w:val="0"/>
        </w:rPr>
      </w:pPr>
    </w:p>
    <w:p w14:paraId="092EDDBF" w14:textId="19DD5E35" w:rsidR="7C2E0C06" w:rsidRDefault="7C2E0C06" w:rsidP="750A0B51">
      <w:pPr>
        <w:pStyle w:val="template"/>
        <w:numPr>
          <w:ilvl w:val="0"/>
          <w:numId w:val="8"/>
        </w:numPr>
        <w:rPr>
          <w:i w:val="0"/>
        </w:rPr>
      </w:pPr>
      <w:r w:rsidRPr="750A0B51">
        <w:rPr>
          <w:rFonts w:ascii="Cambria Math" w:eastAsia="Cambria Math" w:hAnsi="Cambria Math" w:cs="Cambria Math"/>
          <w:i w:val="0"/>
        </w:rPr>
        <w:t xml:space="preserve">The Fortran program </w:t>
      </w:r>
      <w:r w:rsidR="51385822" w:rsidRPr="750A0B51">
        <w:rPr>
          <w:rFonts w:ascii="Cambria Math" w:eastAsia="Cambria Math" w:hAnsi="Cambria Math" w:cs="Cambria Math"/>
          <w:i w:val="0"/>
        </w:rPr>
        <w:t>Spiral.f</w:t>
      </w:r>
      <w:r w:rsidR="23F08E62" w:rsidRPr="750A0B51">
        <w:rPr>
          <w:rFonts w:ascii="Cambria Math" w:eastAsia="Cambria Math" w:hAnsi="Cambria Math" w:cs="Cambria Math"/>
          <w:i w:val="0"/>
        </w:rPr>
        <w:t xml:space="preserve"> [1]</w:t>
      </w:r>
      <w:r w:rsidRPr="750A0B51">
        <w:rPr>
          <w:rFonts w:ascii="Cambria Math" w:eastAsia="Cambria Math" w:hAnsi="Cambria Math" w:cs="Cambria Math"/>
          <w:i w:val="0"/>
        </w:rPr>
        <w:t xml:space="preserve"> </w:t>
      </w:r>
      <w:r w:rsidR="019EF662" w:rsidRPr="750A0B51">
        <w:rPr>
          <w:rFonts w:ascii="Cambria Math" w:eastAsia="Cambria Math" w:hAnsi="Cambria Math" w:cs="Cambria Math"/>
          <w:i w:val="0"/>
        </w:rPr>
        <w:t>is utilized</w:t>
      </w:r>
      <w:r w:rsidRPr="750A0B51">
        <w:rPr>
          <w:rFonts w:ascii="Cambria Math" w:eastAsia="Cambria Math" w:hAnsi="Cambria Math" w:cs="Cambria Math"/>
          <w:i w:val="0"/>
        </w:rPr>
        <w:t xml:space="preserve"> to</w:t>
      </w:r>
      <w:r w:rsidR="7E0629CD" w:rsidRPr="750A0B51">
        <w:rPr>
          <w:rFonts w:ascii="Cambria Math" w:eastAsia="Cambria Math" w:hAnsi="Cambria Math" w:cs="Cambria Math"/>
          <w:i w:val="0"/>
        </w:rPr>
        <w:t xml:space="preserve"> obtain topological information on each fullerene.</w:t>
      </w:r>
    </w:p>
    <w:p w14:paraId="6DB111FC" w14:textId="691ACB3F" w:rsidR="7E0629CD" w:rsidRDefault="7E0629CD" w:rsidP="387A5A43">
      <w:pPr>
        <w:pStyle w:val="template"/>
        <w:numPr>
          <w:ilvl w:val="1"/>
          <w:numId w:val="8"/>
        </w:numPr>
        <w:rPr>
          <w:rFonts w:ascii="Cambria Math" w:eastAsia="Cambria Math" w:hAnsi="Cambria Math" w:cs="Cambria Math"/>
          <w:i w:val="0"/>
        </w:rPr>
      </w:pPr>
      <w:r w:rsidRPr="387A5A43">
        <w:rPr>
          <w:rFonts w:ascii="Cambria Math" w:eastAsia="Cambria Math" w:hAnsi="Cambria Math" w:cs="Cambria Math"/>
          <w:i w:val="0"/>
        </w:rPr>
        <w:t xml:space="preserve">This </w:t>
      </w:r>
      <w:r w:rsidR="43F93B0F" w:rsidRPr="387A5A43">
        <w:rPr>
          <w:rFonts w:ascii="Cambria Math" w:eastAsia="Cambria Math" w:hAnsi="Cambria Math" w:cs="Cambria Math"/>
          <w:i w:val="0"/>
        </w:rPr>
        <w:t>program</w:t>
      </w:r>
      <w:r w:rsidRPr="387A5A43">
        <w:rPr>
          <w:rFonts w:ascii="Cambria Math" w:eastAsia="Cambria Math" w:hAnsi="Cambria Math" w:cs="Cambria Math"/>
          <w:i w:val="0"/>
        </w:rPr>
        <w:t xml:space="preserve"> take</w:t>
      </w:r>
      <w:r w:rsidR="591FA577" w:rsidRPr="387A5A43">
        <w:rPr>
          <w:rFonts w:ascii="Cambria Math" w:eastAsia="Cambria Math" w:hAnsi="Cambria Math" w:cs="Cambria Math"/>
          <w:i w:val="0"/>
        </w:rPr>
        <w:t>s</w:t>
      </w:r>
      <w:r w:rsidRPr="387A5A43">
        <w:rPr>
          <w:rFonts w:ascii="Cambria Math" w:eastAsia="Cambria Math" w:hAnsi="Cambria Math" w:cs="Cambria Math"/>
          <w:i w:val="0"/>
        </w:rPr>
        <w:t xml:space="preserve"> in a range of carbon atoms, produce </w:t>
      </w:r>
      <w:r w:rsidR="3233397E" w:rsidRPr="387A5A43">
        <w:rPr>
          <w:rFonts w:ascii="Cambria Math" w:eastAsia="Cambria Math" w:hAnsi="Cambria Math" w:cs="Cambria Math"/>
          <w:i w:val="0"/>
        </w:rPr>
        <w:t>an adjacency matrix,</w:t>
      </w:r>
      <w:r w:rsidR="25C0441C" w:rsidRPr="387A5A43">
        <w:rPr>
          <w:rFonts w:ascii="Cambria Math" w:eastAsia="Cambria Math" w:hAnsi="Cambria Math" w:cs="Cambria Math"/>
          <w:i w:val="0"/>
        </w:rPr>
        <w:t xml:space="preserve"> </w:t>
      </w:r>
      <w:r w:rsidR="0367680D" w:rsidRPr="387A5A43">
        <w:rPr>
          <w:rFonts w:ascii="Cambria Math" w:eastAsia="Cambria Math" w:hAnsi="Cambria Math" w:cs="Cambria Math"/>
          <w:i w:val="0"/>
        </w:rPr>
        <w:t>and topological chart a</w:t>
      </w:r>
      <w:r w:rsidR="3233397E" w:rsidRPr="387A5A43">
        <w:rPr>
          <w:rFonts w:ascii="Cambria Math" w:eastAsia="Cambria Math" w:hAnsi="Cambria Math" w:cs="Cambria Math"/>
          <w:i w:val="0"/>
        </w:rPr>
        <w:t>ssociated with each fullerene</w:t>
      </w:r>
      <w:r w:rsidR="22C822CB" w:rsidRPr="387A5A43">
        <w:rPr>
          <w:rFonts w:ascii="Cambria Math" w:eastAsia="Cambria Math" w:hAnsi="Cambria Math" w:cs="Cambria Math"/>
          <w:i w:val="0"/>
        </w:rPr>
        <w:t>.</w:t>
      </w:r>
    </w:p>
    <w:p w14:paraId="20E7B9C9" w14:textId="41CD331A" w:rsidR="2782A57D" w:rsidRDefault="2782A57D" w:rsidP="2782A57D">
      <w:pPr>
        <w:pStyle w:val="template"/>
        <w:ind w:left="360"/>
        <w:rPr>
          <w:rFonts w:ascii="Cambria Math" w:eastAsia="Cambria Math" w:hAnsi="Cambria Math" w:cs="Cambria Math"/>
          <w:i w:val="0"/>
        </w:rPr>
      </w:pPr>
    </w:p>
    <w:p w14:paraId="5E577972" w14:textId="297A81CC" w:rsidR="795A2C80" w:rsidRDefault="795A2C80" w:rsidP="750A0B51">
      <w:pPr>
        <w:pStyle w:val="template"/>
        <w:numPr>
          <w:ilvl w:val="0"/>
          <w:numId w:val="8"/>
        </w:numPr>
        <w:rPr>
          <w:rFonts w:ascii="Cambria Math" w:eastAsia="Cambria Math" w:hAnsi="Cambria Math" w:cs="Cambria Math"/>
          <w:i w:val="0"/>
        </w:rPr>
      </w:pPr>
      <w:r w:rsidRPr="750A0B51">
        <w:rPr>
          <w:rFonts w:ascii="Cambria Math" w:eastAsia="Cambria Math" w:hAnsi="Cambria Math" w:cs="Cambria Math"/>
          <w:i w:val="0"/>
        </w:rPr>
        <w:t xml:space="preserve">The library SQLite3 </w:t>
      </w:r>
      <w:r w:rsidR="0D18E656" w:rsidRPr="750A0B51">
        <w:rPr>
          <w:rFonts w:ascii="Cambria Math" w:eastAsia="Cambria Math" w:hAnsi="Cambria Math" w:cs="Cambria Math"/>
          <w:i w:val="0"/>
        </w:rPr>
        <w:t>is</w:t>
      </w:r>
      <w:r w:rsidRPr="750A0B51">
        <w:rPr>
          <w:rFonts w:ascii="Cambria Math" w:eastAsia="Cambria Math" w:hAnsi="Cambria Math" w:cs="Cambria Math"/>
          <w:i w:val="0"/>
        </w:rPr>
        <w:t xml:space="preserve"> utilized to create SQL databases.</w:t>
      </w:r>
    </w:p>
    <w:p w14:paraId="67BCB5F8" w14:textId="7BFB9B71" w:rsidR="795A2C80" w:rsidRDefault="795A2C80" w:rsidP="387A5A43">
      <w:pPr>
        <w:pStyle w:val="template"/>
        <w:numPr>
          <w:ilvl w:val="1"/>
          <w:numId w:val="8"/>
        </w:numPr>
        <w:rPr>
          <w:i w:val="0"/>
        </w:rPr>
      </w:pPr>
      <w:r w:rsidRPr="387A5A43">
        <w:rPr>
          <w:rFonts w:ascii="Cambria Math" w:eastAsia="Cambria Math" w:hAnsi="Cambria Math" w:cs="Cambria Math"/>
          <w:i w:val="0"/>
        </w:rPr>
        <w:t>The database</w:t>
      </w:r>
      <w:r w:rsidR="75F0E118" w:rsidRPr="387A5A43">
        <w:rPr>
          <w:rFonts w:ascii="Cambria Math" w:eastAsia="Cambria Math" w:hAnsi="Cambria Math" w:cs="Cambria Math"/>
          <w:i w:val="0"/>
        </w:rPr>
        <w:t xml:space="preserve">s </w:t>
      </w:r>
      <w:r w:rsidR="176346C8" w:rsidRPr="387A5A43">
        <w:rPr>
          <w:rFonts w:ascii="Cambria Math" w:eastAsia="Cambria Math" w:hAnsi="Cambria Math" w:cs="Cambria Math"/>
          <w:i w:val="0"/>
        </w:rPr>
        <w:t>store</w:t>
      </w:r>
      <w:r w:rsidRPr="387A5A43">
        <w:rPr>
          <w:rFonts w:ascii="Cambria Math" w:eastAsia="Cambria Math" w:hAnsi="Cambria Math" w:cs="Cambria Math"/>
          <w:i w:val="0"/>
        </w:rPr>
        <w:t xml:space="preserve"> the</w:t>
      </w:r>
      <w:r w:rsidR="00A817BC">
        <w:rPr>
          <w:rFonts w:ascii="Cambria Math" w:eastAsia="Cambria Math" w:hAnsi="Cambria Math" w:cs="Cambria Math"/>
          <w:i w:val="0"/>
        </w:rPr>
        <w:t xml:space="preserve">e </w:t>
      </w:r>
      <w:r w:rsidRPr="387A5A43">
        <w:rPr>
          <w:rFonts w:ascii="Cambria Math" w:eastAsia="Cambria Math" w:hAnsi="Cambria Math" w:cs="Cambria Math"/>
          <w:i w:val="0"/>
        </w:rPr>
        <w:t>adjacency matri</w:t>
      </w:r>
      <w:r w:rsidR="2E0DECD0" w:rsidRPr="387A5A43">
        <w:rPr>
          <w:rFonts w:ascii="Cambria Math" w:eastAsia="Cambria Math" w:hAnsi="Cambria Math" w:cs="Cambria Math"/>
          <w:i w:val="0"/>
        </w:rPr>
        <w:t>x</w:t>
      </w:r>
      <w:r w:rsidRPr="387A5A43">
        <w:rPr>
          <w:rFonts w:ascii="Cambria Math" w:eastAsia="Cambria Math" w:hAnsi="Cambria Math" w:cs="Cambria Math"/>
          <w:i w:val="0"/>
        </w:rPr>
        <w:t xml:space="preserve">, </w:t>
      </w:r>
      <w:r w:rsidR="7AC90107" w:rsidRPr="387A5A43">
        <w:rPr>
          <w:rFonts w:ascii="Cambria Math" w:eastAsia="Cambria Math" w:hAnsi="Cambria Math" w:cs="Cambria Math"/>
          <w:i w:val="0"/>
        </w:rPr>
        <w:t xml:space="preserve">topological chart, </w:t>
      </w:r>
      <w:r w:rsidRPr="387A5A43">
        <w:rPr>
          <w:rFonts w:ascii="Cambria Math" w:eastAsia="Cambria Math" w:hAnsi="Cambria Math" w:cs="Cambria Math"/>
          <w:i w:val="0"/>
        </w:rPr>
        <w:t>and Schlegell diagram associated with each fullerene</w:t>
      </w:r>
      <w:r w:rsidR="1734B125" w:rsidRPr="387A5A43">
        <w:rPr>
          <w:rFonts w:ascii="Cambria Math" w:eastAsia="Cambria Math" w:hAnsi="Cambria Math" w:cs="Cambria Math"/>
          <w:i w:val="0"/>
        </w:rPr>
        <w:t>.</w:t>
      </w:r>
    </w:p>
    <w:p w14:paraId="4836264F" w14:textId="5BEA8702" w:rsidR="2782A57D" w:rsidRDefault="2782A57D" w:rsidP="2782A57D">
      <w:pPr>
        <w:pStyle w:val="template"/>
        <w:rPr>
          <w:rFonts w:ascii="Cambria Math" w:eastAsia="Cambria Math" w:hAnsi="Cambria Math" w:cs="Cambria Math"/>
        </w:rPr>
      </w:pPr>
    </w:p>
    <w:p w14:paraId="13E209CF" w14:textId="77777777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44" w:name="_Toc439994686"/>
      <w:bookmarkStart w:id="45" w:name="_Toc33640458"/>
      <w:r w:rsidRPr="4F0E1CA3">
        <w:rPr>
          <w:rFonts w:ascii="Cambria Math" w:eastAsia="Cambria Math" w:hAnsi="Cambria Math" w:cs="Cambria Math"/>
        </w:rPr>
        <w:t>Communications Interfaces</w:t>
      </w:r>
      <w:bookmarkEnd w:id="44"/>
      <w:bookmarkEnd w:id="45"/>
    </w:p>
    <w:p w14:paraId="12C75F26" w14:textId="73CD1406" w:rsidR="22BE7F89" w:rsidRDefault="39163749" w:rsidP="22BE7F89">
      <w:r w:rsidRPr="01D09E62">
        <w:rPr>
          <w:rFonts w:ascii="Cambria Math" w:eastAsia="Cambria Math" w:hAnsi="Cambria Math" w:cs="Cambria Math"/>
        </w:rPr>
        <w:t>None currently apply.</w:t>
      </w:r>
    </w:p>
    <w:p w14:paraId="0F8F5CFC" w14:textId="7FDAE5BE" w:rsidR="004B4BA3" w:rsidRDefault="004B4BA3" w:rsidP="2782A57D">
      <w:pPr>
        <w:pStyle w:val="Heading1"/>
        <w:rPr>
          <w:rFonts w:ascii="Cambria Math" w:eastAsia="Cambria Math" w:hAnsi="Cambria Math" w:cs="Cambria Math"/>
        </w:rPr>
      </w:pPr>
      <w:bookmarkStart w:id="46" w:name="_Toc439994687"/>
      <w:bookmarkStart w:id="47" w:name="_Toc33640459"/>
      <w:r w:rsidRPr="019431B1">
        <w:rPr>
          <w:rFonts w:ascii="Cambria Math" w:eastAsia="Cambria Math" w:hAnsi="Cambria Math" w:cs="Cambria Math"/>
        </w:rPr>
        <w:lastRenderedPageBreak/>
        <w:t>System Features</w:t>
      </w:r>
      <w:bookmarkEnd w:id="46"/>
      <w:bookmarkEnd w:id="47"/>
    </w:p>
    <w:p w14:paraId="4141199A" w14:textId="48EB16B8" w:rsidR="52D13FEF" w:rsidRDefault="52D13FEF" w:rsidP="22BE7F89">
      <w:pPr>
        <w:pStyle w:val="Heading2"/>
      </w:pPr>
      <w:bookmarkStart w:id="48" w:name="_Toc33640460"/>
      <w:r w:rsidRPr="4F0E1CA3">
        <w:rPr>
          <w:rFonts w:ascii="Cambria Math" w:eastAsia="Cambria Math" w:hAnsi="Cambria Math" w:cs="Cambria Math"/>
        </w:rPr>
        <w:t>Populate New Database</w:t>
      </w:r>
      <w:r w:rsidR="7AAA9DF1" w:rsidRPr="4F0E1CA3">
        <w:rPr>
          <w:rFonts w:ascii="Cambria Math" w:eastAsia="Cambria Math" w:hAnsi="Cambria Math" w:cs="Cambria Math"/>
        </w:rPr>
        <w:t xml:space="preserve"> - High Priority</w:t>
      </w:r>
      <w:bookmarkEnd w:id="48"/>
    </w:p>
    <w:p w14:paraId="411E5E79" w14:textId="61355E76" w:rsidR="008F08D2" w:rsidRDefault="004B4BA3" w:rsidP="008F08D2">
      <w:pPr>
        <w:pStyle w:val="level4"/>
        <w:ind w:left="0" w:firstLine="720"/>
        <w:rPr>
          <w:rStyle w:val="normaltextrun"/>
          <w:rFonts w:ascii="Cambria Math" w:hAnsi="Cambria Math"/>
          <w:color w:val="000000"/>
          <w:shd w:val="clear" w:color="auto" w:fill="FFFFFF"/>
        </w:rPr>
      </w:pPr>
      <w:r w:rsidRPr="22BE7F89">
        <w:rPr>
          <w:rFonts w:ascii="Cambria Math" w:eastAsia="Cambria Math" w:hAnsi="Cambria Math" w:cs="Cambria Math"/>
        </w:rPr>
        <w:t>4.1.1</w:t>
      </w:r>
      <w:r w:rsidR="008F08D2">
        <w:t xml:space="preserve"> </w:t>
      </w:r>
      <w:r w:rsidR="008F08D2">
        <w:rPr>
          <w:rStyle w:val="spellingerror"/>
          <w:rFonts w:ascii="Cambria Math" w:hAnsi="Cambria Math"/>
          <w:color w:val="000000"/>
          <w:shd w:val="clear" w:color="auto" w:fill="FFFFFF"/>
        </w:rPr>
        <w:t>InvestiFull</w:t>
      </w:r>
      <w:r w:rsidR="008F08D2">
        <w:rPr>
          <w:rStyle w:val="normaltextrun"/>
          <w:rFonts w:ascii="Cambria Math" w:hAnsi="Cambria Math"/>
          <w:color w:val="000000"/>
          <w:shd w:val="clear" w:color="auto" w:fill="FFFFFF"/>
        </w:rPr>
        <w:t xml:space="preserve"> populates a new database, created by SQLite with all </w:t>
      </w:r>
      <w:r w:rsidR="008F08D2">
        <w:rPr>
          <w:rStyle w:val="normaltextrun"/>
          <w:rFonts w:ascii="Cambria Math" w:hAnsi="Cambria Math"/>
          <w:color w:val="000000"/>
          <w:shd w:val="clear" w:color="auto" w:fill="FFFFFF"/>
        </w:rPr>
        <w:tab/>
        <w:t>fullerene topologies within a specified range of carbon atoms.</w:t>
      </w:r>
    </w:p>
    <w:p w14:paraId="4F849FA8" w14:textId="451B13B6" w:rsidR="004B4BA3" w:rsidRDefault="004B4BA3" w:rsidP="008F08D2">
      <w:pPr>
        <w:pStyle w:val="level4"/>
        <w:ind w:left="0" w:firstLine="720"/>
        <w:rPr>
          <w:rFonts w:ascii="Cambria Math" w:eastAsia="Cambria Math" w:hAnsi="Cambria Math" w:cs="Cambria Math"/>
        </w:rPr>
      </w:pPr>
      <w:r w:rsidRPr="2BC49F7B">
        <w:rPr>
          <w:rFonts w:ascii="Cambria Math" w:eastAsia="Cambria Math" w:hAnsi="Cambria Math" w:cs="Cambria Math"/>
        </w:rPr>
        <w:t>4.1.2</w:t>
      </w:r>
      <w:r w:rsidR="021850E4" w:rsidRPr="2BC49F7B">
        <w:rPr>
          <w:rFonts w:ascii="Cambria Math" w:eastAsia="Cambria Math" w:hAnsi="Cambria Math" w:cs="Cambria Math"/>
        </w:rPr>
        <w:t xml:space="preserve"> </w:t>
      </w:r>
      <w:r w:rsidR="790B7C98" w:rsidRPr="2BC49F7B">
        <w:rPr>
          <w:rFonts w:ascii="Cambria Math" w:eastAsia="Cambria Math" w:hAnsi="Cambria Math" w:cs="Cambria Math"/>
        </w:rPr>
        <w:t>The sequence of actions is as follows</w:t>
      </w:r>
      <w:r w:rsidR="189E0778" w:rsidRPr="2BC49F7B">
        <w:rPr>
          <w:rFonts w:ascii="Cambria Math" w:eastAsia="Cambria Math" w:hAnsi="Cambria Math" w:cs="Cambria Math"/>
        </w:rPr>
        <w:t>:</w:t>
      </w:r>
    </w:p>
    <w:p w14:paraId="04CC8B73" w14:textId="650472E2" w:rsidR="008F08D2" w:rsidRPr="008F08D2" w:rsidRDefault="008F08D2" w:rsidP="7DB902F7">
      <w:pPr>
        <w:pStyle w:val="level4"/>
        <w:numPr>
          <w:ilvl w:val="1"/>
          <w:numId w:val="11"/>
        </w:numPr>
        <w:rPr>
          <w:rStyle w:val="eop"/>
        </w:rPr>
      </w:pPr>
      <w:r>
        <w:rPr>
          <w:rStyle w:val="normaltextrun"/>
          <w:rFonts w:ascii="Cambria Math" w:hAnsi="Cambria Math"/>
          <w:color w:val="000000"/>
          <w:shd w:val="clear" w:color="auto" w:fill="FFFFFF"/>
        </w:rPr>
        <w:t>The user provides either a range of carbon atoms or a specific carbon atom count to </w:t>
      </w:r>
      <w:r>
        <w:rPr>
          <w:rStyle w:val="spellingerror"/>
          <w:rFonts w:ascii="Cambria Math" w:hAnsi="Cambria Math"/>
          <w:color w:val="000000"/>
          <w:shd w:val="clear" w:color="auto" w:fill="FFFFFF"/>
        </w:rPr>
        <w:t>InvestiFull</w:t>
      </w:r>
      <w:r w:rsidR="007F35C0">
        <w:rPr>
          <w:rStyle w:val="spellingerror"/>
          <w:rFonts w:ascii="Cambria Math" w:hAnsi="Cambria Math"/>
          <w:color w:val="000000"/>
          <w:shd w:val="clear" w:color="auto" w:fill="FFFFFF"/>
        </w:rPr>
        <w:t xml:space="preserve"> as well as a 0 or a 1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.</w:t>
      </w:r>
      <w:r w:rsidR="007F35C0">
        <w:rPr>
          <w:rStyle w:val="normaltextrun"/>
          <w:rFonts w:ascii="Cambria Math" w:hAnsi="Cambria Math"/>
          <w:color w:val="000000"/>
          <w:shd w:val="clear" w:color="auto" w:fill="FFFFFF"/>
        </w:rPr>
        <w:t xml:space="preserve"> A 0 will indicate that the user wants to include fullerenes with a topology containing touching pentagons, whereas a 1 will indicate the user wants to exclude those fullerenes. 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 </w:t>
      </w:r>
      <w:r>
        <w:rPr>
          <w:rStyle w:val="eop"/>
          <w:rFonts w:ascii="Cambria Math" w:hAnsi="Cambria Math"/>
          <w:color w:val="000000"/>
          <w:shd w:val="clear" w:color="auto" w:fill="FFFFFF"/>
        </w:rPr>
        <w:t> </w:t>
      </w:r>
    </w:p>
    <w:p w14:paraId="2D1E5EEE" w14:textId="2DAA9B6B" w:rsidR="008F08D2" w:rsidRPr="008F08D2" w:rsidRDefault="008F08D2" w:rsidP="387A5A43">
      <w:pPr>
        <w:pStyle w:val="level4"/>
        <w:numPr>
          <w:ilvl w:val="1"/>
          <w:numId w:val="11"/>
        </w:numPr>
        <w:rPr>
          <w:rStyle w:val="eop"/>
        </w:rPr>
      </w:pPr>
      <w:r>
        <w:rPr>
          <w:rStyle w:val="spellingerror"/>
          <w:rFonts w:ascii="Cambria Math" w:hAnsi="Cambria Math"/>
          <w:color w:val="000000"/>
          <w:shd w:val="clear" w:color="auto" w:fill="FFFFFF"/>
        </w:rPr>
        <w:t>Spiral.f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 produces the adjacency matrix and topological chart related to each specific fullerene.</w:t>
      </w:r>
      <w:r>
        <w:rPr>
          <w:rStyle w:val="eop"/>
          <w:rFonts w:ascii="Cambria Math" w:hAnsi="Cambria Math"/>
          <w:color w:val="000000"/>
          <w:shd w:val="clear" w:color="auto" w:fill="FFFFFF"/>
        </w:rPr>
        <w:t> </w:t>
      </w:r>
    </w:p>
    <w:p w14:paraId="502357B7" w14:textId="39E85556" w:rsidR="008F08D2" w:rsidRPr="008F08D2" w:rsidRDefault="008F08D2" w:rsidP="7DB902F7">
      <w:pPr>
        <w:pStyle w:val="level4"/>
        <w:numPr>
          <w:ilvl w:val="1"/>
          <w:numId w:val="11"/>
        </w:numPr>
        <w:rPr>
          <w:rStyle w:val="eop"/>
          <w:rFonts w:ascii="Cambria Math" w:eastAsia="Cambria Math" w:hAnsi="Cambria Math" w:cs="Cambria Math"/>
        </w:rPr>
      </w:pPr>
      <w:r>
        <w:rPr>
          <w:rStyle w:val="normaltextrun"/>
          <w:rFonts w:ascii="Cambria Math" w:hAnsi="Cambria Math"/>
          <w:color w:val="000000"/>
          <w:shd w:val="clear" w:color="auto" w:fill="FFFFFF"/>
        </w:rPr>
        <w:t>For each fullerene,</w:t>
      </w:r>
      <w:r w:rsidR="00883887">
        <w:rPr>
          <w:rStyle w:val="normaltextrun"/>
          <w:rFonts w:ascii="Cambria Math" w:hAnsi="Cambria Math"/>
          <w:color w:val="000000"/>
          <w:shd w:val="clear" w:color="auto" w:fill="FFFFFF"/>
        </w:rPr>
        <w:t xml:space="preserve"> Investi</w:t>
      </w:r>
      <w:r w:rsidR="003F17A9">
        <w:rPr>
          <w:rStyle w:val="normaltextrun"/>
          <w:rFonts w:ascii="Cambria Math" w:hAnsi="Cambria Math"/>
          <w:color w:val="000000"/>
          <w:shd w:val="clear" w:color="auto" w:fill="FFFFFF"/>
        </w:rPr>
        <w:t>F</w:t>
      </w:r>
      <w:r w:rsidR="00883887">
        <w:rPr>
          <w:rStyle w:val="normaltextrun"/>
          <w:rFonts w:ascii="Cambria Math" w:hAnsi="Cambria Math"/>
          <w:color w:val="000000"/>
          <w:shd w:val="clear" w:color="auto" w:fill="FFFFFF"/>
        </w:rPr>
        <w:t>u</w:t>
      </w:r>
      <w:r w:rsidR="003F17A9">
        <w:rPr>
          <w:rStyle w:val="normaltextrun"/>
          <w:rFonts w:ascii="Cambria Math" w:hAnsi="Cambria Math"/>
          <w:color w:val="000000"/>
          <w:shd w:val="clear" w:color="auto" w:fill="FFFFFF"/>
        </w:rPr>
        <w:t>l</w:t>
      </w:r>
      <w:r w:rsidR="00883887">
        <w:rPr>
          <w:rStyle w:val="normaltextrun"/>
          <w:rFonts w:ascii="Cambria Math" w:hAnsi="Cambria Math"/>
          <w:color w:val="000000"/>
          <w:shd w:val="clear" w:color="auto" w:fill="FFFFFF"/>
        </w:rPr>
        <w:t xml:space="preserve">l creates a 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Schlegell diagram</w:t>
      </w:r>
      <w:r w:rsidR="00883887">
        <w:rPr>
          <w:rStyle w:val="normaltextrun"/>
          <w:rFonts w:ascii="Cambria Math" w:hAnsi="Cambria Math"/>
          <w:color w:val="000000"/>
          <w:shd w:val="clear" w:color="auto" w:fill="FFFFFF"/>
        </w:rPr>
        <w:t xml:space="preserve"> 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based off its adjacency matrix </w:t>
      </w:r>
      <w:r w:rsidR="00883887">
        <w:rPr>
          <w:rStyle w:val="normaltextrun"/>
          <w:rFonts w:ascii="Cambria Math" w:hAnsi="Cambria Math"/>
          <w:color w:val="000000"/>
          <w:shd w:val="clear" w:color="auto" w:fill="FFFFFF"/>
        </w:rPr>
        <w:t xml:space="preserve">that was generated 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by </w:t>
      </w:r>
      <w:r>
        <w:rPr>
          <w:rStyle w:val="spellingerror"/>
          <w:rFonts w:ascii="Cambria Math" w:hAnsi="Cambria Math"/>
          <w:color w:val="000000"/>
          <w:shd w:val="clear" w:color="auto" w:fill="FFFFFF"/>
        </w:rPr>
        <w:t>Spiral.f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.</w:t>
      </w:r>
      <w:r>
        <w:rPr>
          <w:rStyle w:val="eop"/>
          <w:rFonts w:ascii="Cambria Math" w:hAnsi="Cambria Math"/>
          <w:color w:val="000000"/>
          <w:shd w:val="clear" w:color="auto" w:fill="FFFFFF"/>
        </w:rPr>
        <w:t> </w:t>
      </w:r>
    </w:p>
    <w:p w14:paraId="54A0B7AC" w14:textId="770FB7DA" w:rsidR="008F08D2" w:rsidRPr="008F08D2" w:rsidRDefault="00883887" w:rsidP="2BC49F7B">
      <w:pPr>
        <w:pStyle w:val="level4"/>
        <w:numPr>
          <w:ilvl w:val="1"/>
          <w:numId w:val="11"/>
        </w:numPr>
        <w:rPr>
          <w:rStyle w:val="eop"/>
          <w:rFonts w:ascii="Cambria Math" w:eastAsia="Cambria Math" w:hAnsi="Cambria Math" w:cs="Cambria Math"/>
        </w:rPr>
      </w:pPr>
      <w:r>
        <w:rPr>
          <w:rStyle w:val="normaltextrun"/>
          <w:rFonts w:ascii="Cambria Math" w:hAnsi="Cambria Math"/>
          <w:color w:val="000000"/>
          <w:shd w:val="clear" w:color="auto" w:fill="FFFFFF"/>
        </w:rPr>
        <w:t>InvestiFull creates a new database with the SQLite API.</w:t>
      </w:r>
    </w:p>
    <w:p w14:paraId="027BC585" w14:textId="3210DF12" w:rsidR="008F08D2" w:rsidRDefault="008F08D2" w:rsidP="008F08D2">
      <w:pPr>
        <w:pStyle w:val="level4"/>
        <w:numPr>
          <w:ilvl w:val="1"/>
          <w:numId w:val="11"/>
        </w:numPr>
        <w:rPr>
          <w:rStyle w:val="eop"/>
          <w:rFonts w:ascii="Cambria Math" w:hAnsi="Cambria Math"/>
          <w:color w:val="000000"/>
          <w:shd w:val="clear" w:color="auto" w:fill="FFFFFF"/>
        </w:rPr>
      </w:pPr>
      <w:r>
        <w:rPr>
          <w:rStyle w:val="normaltextrun"/>
          <w:rFonts w:ascii="Cambria Math" w:hAnsi="Cambria Math"/>
          <w:color w:val="000000"/>
          <w:shd w:val="clear" w:color="auto" w:fill="FFFFFF"/>
        </w:rPr>
        <w:t>The new database is populated with the adjacency matrices and chart</w:t>
      </w:r>
      <w:r w:rsidR="00883887">
        <w:rPr>
          <w:rStyle w:val="normaltextrun"/>
          <w:rFonts w:ascii="Cambria Math" w:hAnsi="Cambria Math"/>
          <w:color w:val="000000"/>
          <w:shd w:val="clear" w:color="auto" w:fill="FFFFFF"/>
        </w:rPr>
        <w:t xml:space="preserve"> information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 pertaining to the fullerene topologies, along with the Schlegell diagrams by </w:t>
      </w:r>
      <w:r w:rsidR="000E2460">
        <w:rPr>
          <w:rStyle w:val="spellingerror"/>
          <w:rFonts w:ascii="Cambria Math" w:hAnsi="Cambria Math"/>
          <w:color w:val="000000"/>
          <w:shd w:val="clear" w:color="auto" w:fill="FFFFFF"/>
        </w:rPr>
        <w:t>InvestiFull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.</w:t>
      </w:r>
      <w:r>
        <w:rPr>
          <w:rStyle w:val="eop"/>
          <w:rFonts w:ascii="Cambria Math" w:hAnsi="Cambria Math"/>
          <w:color w:val="000000"/>
          <w:shd w:val="clear" w:color="auto" w:fill="FFFFFF"/>
        </w:rPr>
        <w:t> </w:t>
      </w:r>
    </w:p>
    <w:p w14:paraId="62486C05" w14:textId="23F4D428" w:rsidR="004B4BA3" w:rsidRDefault="004B4BA3" w:rsidP="22BE7F89">
      <w:pPr>
        <w:pStyle w:val="level4"/>
        <w:rPr>
          <w:rFonts w:ascii="Cambria Math" w:eastAsia="Cambria Math" w:hAnsi="Cambria Math" w:cs="Cambria Math"/>
        </w:rPr>
      </w:pPr>
      <w:r w:rsidRPr="22BE7F89">
        <w:rPr>
          <w:rFonts w:ascii="Cambria Math" w:eastAsia="Cambria Math" w:hAnsi="Cambria Math" w:cs="Cambria Math"/>
        </w:rPr>
        <w:t>4.1.3</w:t>
      </w:r>
      <w:r w:rsidR="1F8B2966" w:rsidRPr="22BE7F89">
        <w:rPr>
          <w:rFonts w:ascii="Cambria Math" w:eastAsia="Cambria Math" w:hAnsi="Cambria Math" w:cs="Cambria Math"/>
        </w:rPr>
        <w:t xml:space="preserve"> </w:t>
      </w:r>
      <w:r>
        <w:tab/>
      </w:r>
      <w:r w:rsidRPr="22BE7F89">
        <w:rPr>
          <w:rFonts w:ascii="Cambria Math" w:eastAsia="Cambria Math" w:hAnsi="Cambria Math" w:cs="Cambria Math"/>
        </w:rPr>
        <w:t>Functional Requirements</w:t>
      </w:r>
      <w:r w:rsidR="26A19C58" w:rsidRPr="22BE7F89">
        <w:rPr>
          <w:rFonts w:ascii="Cambria Math" w:eastAsia="Cambria Math" w:hAnsi="Cambria Math" w:cs="Cambria Math"/>
        </w:rPr>
        <w:t>:</w:t>
      </w:r>
    </w:p>
    <w:p w14:paraId="685084C9" w14:textId="0F5A8520" w:rsidR="008F08D2" w:rsidRDefault="008F08D2" w:rsidP="008F08D2">
      <w:pPr>
        <w:pStyle w:val="paragraph"/>
        <w:spacing w:before="0" w:beforeAutospacing="0" w:after="0" w:afterAutospacing="0"/>
        <w:ind w:left="2340" w:hanging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REQ-1:</w:t>
      </w:r>
      <w:r>
        <w:rPr>
          <w:rStyle w:val="normaltextrun"/>
          <w:rFonts w:ascii="Cambria Math" w:hAnsi="Cambria Math" w:cs="Segoe UI"/>
        </w:rPr>
        <w:t> </w:t>
      </w:r>
      <w:r w:rsidR="003F17A9">
        <w:rPr>
          <w:rStyle w:val="spellingerror"/>
          <w:rFonts w:ascii="Cambria Math" w:hAnsi="Cambria Math" w:cs="Segoe UI"/>
        </w:rPr>
        <w:t xml:space="preserve">InvestiFull validates that the users input carbon count is within the supported range of 0 – 200 carbon atoms before calling </w:t>
      </w:r>
      <w:r w:rsidR="000E2460">
        <w:rPr>
          <w:rStyle w:val="spellingerror"/>
          <w:rFonts w:ascii="Cambria Math" w:hAnsi="Cambria Math" w:cs="Segoe UI"/>
        </w:rPr>
        <w:t>S</w:t>
      </w:r>
      <w:r w:rsidR="003F17A9">
        <w:rPr>
          <w:rStyle w:val="spellingerror"/>
          <w:rFonts w:ascii="Cambria Math" w:hAnsi="Cambria Math" w:cs="Segoe UI"/>
        </w:rPr>
        <w:t>piral.f and feeding it the carbon atom count and desired pentagon rule.</w:t>
      </w:r>
      <w:r>
        <w:rPr>
          <w:rStyle w:val="eop"/>
          <w:rFonts w:ascii="Cambria Math" w:hAnsi="Cambria Math" w:cs="Segoe UI"/>
        </w:rPr>
        <w:t> </w:t>
      </w:r>
    </w:p>
    <w:p w14:paraId="74031385" w14:textId="77777777" w:rsidR="008F08D2" w:rsidRDefault="008F08D2" w:rsidP="008F08D2">
      <w:pPr>
        <w:pStyle w:val="paragraph"/>
        <w:spacing w:before="0" w:beforeAutospacing="0" w:after="0" w:afterAutospacing="0"/>
        <w:ind w:left="2340" w:hanging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3510C2DD" w14:textId="37B994FF" w:rsidR="008F08D2" w:rsidRDefault="008F08D2" w:rsidP="008F08D2">
      <w:pPr>
        <w:pStyle w:val="paragraph"/>
        <w:spacing w:before="0" w:beforeAutospacing="0" w:after="0" w:afterAutospacing="0"/>
        <w:ind w:left="2340" w:hanging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REQ-2: </w:t>
      </w:r>
      <w:r>
        <w:rPr>
          <w:rStyle w:val="normaltextrun"/>
          <w:rFonts w:ascii="Cambria Math" w:hAnsi="Cambria Math" w:cs="Segoe UI"/>
        </w:rPr>
        <w:t> </w:t>
      </w:r>
      <w:r>
        <w:rPr>
          <w:rStyle w:val="spellingerror"/>
          <w:rFonts w:ascii="Cambria Math" w:hAnsi="Cambria Math" w:cs="Segoe UI"/>
        </w:rPr>
        <w:t>InvestiFull</w:t>
      </w:r>
      <w:r>
        <w:rPr>
          <w:rStyle w:val="normaltextrun"/>
          <w:rFonts w:ascii="Cambria Math" w:hAnsi="Cambria Math" w:cs="Segoe UI"/>
        </w:rPr>
        <w:t> creates a new database using SQLite which </w:t>
      </w:r>
      <w:r w:rsidR="003F17A9">
        <w:rPr>
          <w:rStyle w:val="normaltextrun"/>
          <w:rFonts w:ascii="Cambria Math" w:hAnsi="Cambria Math" w:cs="Segoe UI"/>
        </w:rPr>
        <w:t xml:space="preserve">is </w:t>
      </w:r>
      <w:r>
        <w:rPr>
          <w:rStyle w:val="normaltextrun"/>
          <w:rFonts w:ascii="Cambria Math" w:hAnsi="Cambria Math" w:cs="Segoe UI"/>
        </w:rPr>
        <w:t>populated with the topological information by </w:t>
      </w:r>
      <w:r>
        <w:rPr>
          <w:rStyle w:val="spellingerror"/>
          <w:rFonts w:ascii="Cambria Math" w:hAnsi="Cambria Math" w:cs="Segoe UI"/>
        </w:rPr>
        <w:t>InvestiFull</w:t>
      </w:r>
      <w:r w:rsidR="003F17A9">
        <w:rPr>
          <w:rStyle w:val="normaltextrun"/>
          <w:rFonts w:ascii="Cambria Math" w:hAnsi="Cambria Math" w:cs="Segoe UI"/>
        </w:rPr>
        <w:t>. The database produced by InvestiFull will conform to Boyce-Codd normal form.</w:t>
      </w:r>
    </w:p>
    <w:p w14:paraId="5F106157" w14:textId="77777777" w:rsidR="008F08D2" w:rsidRDefault="008F08D2" w:rsidP="008F08D2">
      <w:pPr>
        <w:pStyle w:val="paragraph"/>
        <w:spacing w:before="0" w:beforeAutospacing="0" w:after="0" w:afterAutospacing="0"/>
        <w:ind w:left="2340" w:hanging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12732445" w14:textId="01225397" w:rsidR="008F08D2" w:rsidRDefault="008F08D2" w:rsidP="008F08D2">
      <w:pPr>
        <w:pStyle w:val="paragraph"/>
        <w:spacing w:before="0" w:beforeAutospacing="0" w:after="0" w:afterAutospacing="0"/>
        <w:ind w:left="2340" w:hanging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REQ-3:</w:t>
      </w:r>
      <w:r>
        <w:rPr>
          <w:rStyle w:val="normaltextrun"/>
          <w:rFonts w:ascii="Cambria Math" w:hAnsi="Cambria Math" w:cs="Segoe UI"/>
        </w:rPr>
        <w:t xml:space="preserve"> In the case that the user attempts to populate a new database without enough disc space, SQLite throws an error which </w:t>
      </w:r>
      <w:r>
        <w:rPr>
          <w:rStyle w:val="spellingerror"/>
          <w:rFonts w:ascii="Cambria Math" w:hAnsi="Cambria Math" w:cs="Segoe UI"/>
        </w:rPr>
        <w:t>InvestiFull</w:t>
      </w:r>
      <w:r w:rsidR="003F17A9">
        <w:rPr>
          <w:rStyle w:val="normaltextrun"/>
          <w:rFonts w:ascii="Cambria Math" w:hAnsi="Cambria Math" w:cs="Segoe UI"/>
        </w:rPr>
        <w:t xml:space="preserve"> </w:t>
      </w:r>
      <w:r>
        <w:rPr>
          <w:rStyle w:val="normaltextrun"/>
          <w:rFonts w:ascii="Cambria Math" w:hAnsi="Cambria Math" w:cs="Segoe UI"/>
        </w:rPr>
        <w:t>handles and notifies the user via an error message displayed on screen. The new database is not created.</w:t>
      </w:r>
      <w:r>
        <w:rPr>
          <w:rStyle w:val="eop"/>
          <w:rFonts w:ascii="Cambria Math" w:hAnsi="Cambria Math" w:cs="Segoe UI"/>
        </w:rPr>
        <w:t> </w:t>
      </w:r>
    </w:p>
    <w:p w14:paraId="5DABD43C" w14:textId="4A3DC142" w:rsidR="52B1026A" w:rsidRDefault="00FE4F2F" w:rsidP="52B1026A">
      <w:pPr>
        <w:pStyle w:val="requirement"/>
        <w:ind w:left="1354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AA0B54" wp14:editId="41581368">
            <wp:simplePos x="0" y="0"/>
            <wp:positionH relativeFrom="margin">
              <wp:align>center</wp:align>
            </wp:positionH>
            <wp:positionV relativeFrom="paragraph">
              <wp:posOffset>223824</wp:posOffset>
            </wp:positionV>
            <wp:extent cx="5039894" cy="3601424"/>
            <wp:effectExtent l="0" t="0" r="8890" b="0"/>
            <wp:wrapTopAndBottom/>
            <wp:docPr id="1419491381" name="Picture 86125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2552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894" cy="360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84545" w14:textId="2764FF8C" w:rsidR="3030990D" w:rsidRDefault="3030990D" w:rsidP="03627B40">
      <w:pPr>
        <w:pStyle w:val="requirement"/>
        <w:ind w:left="1354" w:firstLine="0"/>
        <w:rPr>
          <w:ins w:id="49" w:author="Peters, Brian" w:date="2020-02-19T03:19:00Z"/>
        </w:rPr>
      </w:pPr>
    </w:p>
    <w:p w14:paraId="34B1930B" w14:textId="1EDAC82A" w:rsidR="004B4BA3" w:rsidRDefault="004B4BA3" w:rsidP="22BE7F89">
      <w:pPr>
        <w:pStyle w:val="requirement"/>
        <w:rPr>
          <w:rFonts w:ascii="Cambria Math" w:eastAsia="Cambria Math" w:hAnsi="Cambria Math" w:cs="Cambria Math"/>
        </w:rPr>
      </w:pPr>
    </w:p>
    <w:p w14:paraId="6F138DAB" w14:textId="09D9A206" w:rsidR="004B4BA3" w:rsidRDefault="675EF1D4" w:rsidP="22BE7F89">
      <w:pPr>
        <w:pStyle w:val="Heading2"/>
        <w:rPr>
          <w:rFonts w:ascii="Cambria Math" w:eastAsia="Cambria Math" w:hAnsi="Cambria Math" w:cs="Cambria Math"/>
        </w:rPr>
      </w:pPr>
      <w:bookmarkStart w:id="50" w:name="_Toc33640461"/>
      <w:r w:rsidRPr="4F0E1CA3">
        <w:rPr>
          <w:rFonts w:ascii="Cambria Math" w:eastAsia="Cambria Math" w:hAnsi="Cambria Math" w:cs="Cambria Math"/>
        </w:rPr>
        <w:t>Delete Database</w:t>
      </w:r>
      <w:r w:rsidR="09D17D5E" w:rsidRPr="4F0E1CA3">
        <w:rPr>
          <w:rFonts w:ascii="Cambria Math" w:eastAsia="Cambria Math" w:hAnsi="Cambria Math" w:cs="Cambria Math"/>
        </w:rPr>
        <w:t xml:space="preserve"> - Medium Priority</w:t>
      </w:r>
      <w:bookmarkEnd w:id="50"/>
    </w:p>
    <w:p w14:paraId="497A5D0C" w14:textId="45337D46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</w:rPr>
        <w:t xml:space="preserve">4.2.1 </w:t>
      </w:r>
      <w:r w:rsidR="00FA6577">
        <w:rPr>
          <w:rStyle w:val="normaltextrun"/>
          <w:rFonts w:ascii="Cambria Math" w:hAnsi="Cambria Math" w:cs="Segoe UI"/>
        </w:rPr>
        <w:t>InvestiFull deletes the database chosen by the user.</w:t>
      </w:r>
    </w:p>
    <w:p w14:paraId="7650684D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05BE551A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</w:rPr>
        <w:t>4.2.2 The sequence of actions is as follows:</w:t>
      </w:r>
      <w:r>
        <w:rPr>
          <w:rStyle w:val="eop"/>
          <w:rFonts w:ascii="Cambria Math" w:hAnsi="Cambria Math" w:cs="Segoe UI"/>
        </w:rPr>
        <w:t> </w:t>
      </w:r>
    </w:p>
    <w:p w14:paraId="71D3751F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58412CAF" w14:textId="04718FD7" w:rsidR="008F08D2" w:rsidRDefault="00FA6577" w:rsidP="008F08D2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mbria Math" w:hAnsi="Cambria Math" w:cs="Segoe UI"/>
        </w:rPr>
      </w:pPr>
      <w:r>
        <w:rPr>
          <w:rStyle w:val="normaltextrun"/>
          <w:rFonts w:ascii="Cambria Math" w:hAnsi="Cambria Math" w:cs="Segoe UI"/>
        </w:rPr>
        <w:t>User selects the intended database</w:t>
      </w:r>
      <w:r w:rsidR="008F08D2">
        <w:rPr>
          <w:rStyle w:val="normaltextrun"/>
          <w:rFonts w:ascii="Cambria Math" w:hAnsi="Cambria Math" w:cs="Segoe UI"/>
        </w:rPr>
        <w:t>.</w:t>
      </w:r>
      <w:r w:rsidR="008F08D2">
        <w:rPr>
          <w:rStyle w:val="eop"/>
          <w:rFonts w:ascii="Cambria Math" w:hAnsi="Cambria Math" w:cs="Segoe UI"/>
        </w:rPr>
        <w:t> </w:t>
      </w:r>
    </w:p>
    <w:p w14:paraId="575C0A51" w14:textId="52C9D99B" w:rsidR="008F08D2" w:rsidRDefault="008F08D2" w:rsidP="008F08D2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mbria Math" w:hAnsi="Cambria Math" w:cs="Segoe UI"/>
        </w:rPr>
      </w:pPr>
      <w:r>
        <w:rPr>
          <w:rStyle w:val="normaltextrun"/>
          <w:rFonts w:ascii="Cambria Math" w:hAnsi="Cambria Math" w:cs="Segoe UI"/>
        </w:rPr>
        <w:t>SQLite’s API is utilized by </w:t>
      </w:r>
      <w:r>
        <w:rPr>
          <w:rStyle w:val="spellingerror"/>
          <w:rFonts w:ascii="Cambria Math" w:hAnsi="Cambria Math" w:cs="Segoe UI"/>
        </w:rPr>
        <w:t>Investi</w:t>
      </w:r>
      <w:r w:rsidR="00FA6577">
        <w:rPr>
          <w:rStyle w:val="spellingerror"/>
          <w:rFonts w:ascii="Cambria Math" w:hAnsi="Cambria Math" w:cs="Segoe UI"/>
        </w:rPr>
        <w:t>F</w:t>
      </w:r>
      <w:r>
        <w:rPr>
          <w:rStyle w:val="spellingerror"/>
          <w:rFonts w:ascii="Cambria Math" w:hAnsi="Cambria Math" w:cs="Segoe UI"/>
        </w:rPr>
        <w:t>ull</w:t>
      </w:r>
      <w:r>
        <w:rPr>
          <w:rStyle w:val="normaltextrun"/>
          <w:rFonts w:ascii="Cambria Math" w:hAnsi="Cambria Math" w:cs="Segoe UI"/>
        </w:rPr>
        <w:t> to d</w:t>
      </w:r>
      <w:r w:rsidR="00FA6577">
        <w:rPr>
          <w:rStyle w:val="normaltextrun"/>
          <w:rFonts w:ascii="Cambria Math" w:hAnsi="Cambria Math" w:cs="Segoe UI"/>
        </w:rPr>
        <w:t>elete the database.</w:t>
      </w:r>
    </w:p>
    <w:p w14:paraId="0104AFFA" w14:textId="576E7DDB" w:rsidR="008F08D2" w:rsidRDefault="008F08D2" w:rsidP="008F08D2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Times" w:hAnsi="Times" w:cs="Times"/>
        </w:rPr>
      </w:pPr>
      <w:r>
        <w:rPr>
          <w:rStyle w:val="spellingerror"/>
          <w:rFonts w:ascii="Cambria Math" w:hAnsi="Cambria Math" w:cs="Times"/>
        </w:rPr>
        <w:t>Investi</w:t>
      </w:r>
      <w:r w:rsidR="00FA6577">
        <w:rPr>
          <w:rStyle w:val="spellingerror"/>
          <w:rFonts w:ascii="Cambria Math" w:hAnsi="Cambria Math" w:cs="Times"/>
        </w:rPr>
        <w:t>F</w:t>
      </w:r>
      <w:r>
        <w:rPr>
          <w:rStyle w:val="spellingerror"/>
          <w:rFonts w:ascii="Cambria Math" w:hAnsi="Cambria Math" w:cs="Times"/>
        </w:rPr>
        <w:t>ull</w:t>
      </w:r>
      <w:r>
        <w:rPr>
          <w:rStyle w:val="normaltextrun"/>
          <w:rFonts w:ascii="Cambria Math" w:hAnsi="Cambria Math" w:cs="Times"/>
        </w:rPr>
        <w:t> triggers a display </w:t>
      </w:r>
      <w:r>
        <w:rPr>
          <w:rStyle w:val="spellingerror"/>
          <w:rFonts w:ascii="Cambria Math" w:hAnsi="Cambria Math" w:cs="Times"/>
        </w:rPr>
        <w:t>letting</w:t>
      </w:r>
      <w:r>
        <w:rPr>
          <w:rStyle w:val="normaltextrun"/>
          <w:rFonts w:ascii="Cambria Math" w:hAnsi="Cambria Math" w:cs="Times"/>
        </w:rPr>
        <w:t> the user know when the deletion process has been completed by SQLite.</w:t>
      </w:r>
      <w:r>
        <w:rPr>
          <w:rStyle w:val="eop"/>
          <w:rFonts w:ascii="Cambria Math" w:hAnsi="Cambria Math" w:cs="Times"/>
        </w:rPr>
        <w:t> </w:t>
      </w:r>
    </w:p>
    <w:p w14:paraId="2BDFC889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431D0AE2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</w:rPr>
        <w:t>4.2.3 Functional Requirements:</w:t>
      </w:r>
      <w:r>
        <w:rPr>
          <w:rStyle w:val="eop"/>
          <w:rFonts w:ascii="Cambria Math" w:hAnsi="Cambria Math" w:cs="Segoe UI"/>
        </w:rPr>
        <w:t> </w:t>
      </w:r>
    </w:p>
    <w:p w14:paraId="4C3760A5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038388B0" w14:textId="22115F46" w:rsidR="008F08D2" w:rsidRDefault="008F08D2" w:rsidP="008F08D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REQ-1: </w:t>
      </w:r>
      <w:r>
        <w:rPr>
          <w:rStyle w:val="spellingerror"/>
          <w:rFonts w:ascii="Cambria Math" w:hAnsi="Cambria Math" w:cs="Segoe UI"/>
        </w:rPr>
        <w:t>Investi</w:t>
      </w:r>
      <w:r w:rsidR="00FA6577">
        <w:rPr>
          <w:rStyle w:val="spellingerror"/>
          <w:rFonts w:ascii="Cambria Math" w:hAnsi="Cambria Math" w:cs="Segoe UI"/>
        </w:rPr>
        <w:t>F</w:t>
      </w:r>
      <w:r>
        <w:rPr>
          <w:rStyle w:val="spellingerror"/>
          <w:rFonts w:ascii="Cambria Math" w:hAnsi="Cambria Math" w:cs="Segoe UI"/>
        </w:rPr>
        <w:t>ull</w:t>
      </w:r>
      <w:r>
        <w:rPr>
          <w:rStyle w:val="normaltextrun"/>
          <w:rFonts w:ascii="Cambria Math" w:hAnsi="Cambria Math" w:cs="Segoe UI"/>
        </w:rPr>
        <w:t> </w:t>
      </w:r>
      <w:r w:rsidR="00FA6577">
        <w:rPr>
          <w:rStyle w:val="normaltextrun"/>
          <w:rFonts w:ascii="Cambria Math" w:hAnsi="Cambria Math" w:cs="Segoe UI"/>
        </w:rPr>
        <w:t>validates that the database selected by the user exists.</w:t>
      </w:r>
      <w:r>
        <w:rPr>
          <w:rStyle w:val="eop"/>
          <w:rFonts w:ascii="Cambria Math" w:hAnsi="Cambria Math" w:cs="Segoe UI"/>
        </w:rPr>
        <w:t> </w:t>
      </w:r>
    </w:p>
    <w:p w14:paraId="681F8D3E" w14:textId="77777777" w:rsidR="008F08D2" w:rsidRDefault="008F08D2" w:rsidP="008F08D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1C24ABBF" w14:textId="1F5C42FD" w:rsidR="59884896" w:rsidRPr="008F08D2" w:rsidRDefault="00FA6577" w:rsidP="008F08D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F79FFB" wp14:editId="48FC2FDC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446145" cy="3829050"/>
            <wp:effectExtent l="0" t="0" r="1905" b="0"/>
            <wp:wrapTopAndBottom/>
            <wp:docPr id="103447206" name="Picture 17176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609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8D2">
        <w:rPr>
          <w:rStyle w:val="normaltextrun"/>
          <w:rFonts w:ascii="Cambria Math" w:hAnsi="Cambria Math" w:cs="Segoe UI"/>
          <w:b/>
          <w:bCs/>
        </w:rPr>
        <w:t>REQ-</w:t>
      </w:r>
      <w:r>
        <w:rPr>
          <w:rStyle w:val="normaltextrun"/>
          <w:rFonts w:ascii="Cambria Math" w:hAnsi="Cambria Math" w:cs="Segoe UI"/>
          <w:b/>
          <w:bCs/>
        </w:rPr>
        <w:t>2</w:t>
      </w:r>
      <w:r w:rsidR="008F08D2">
        <w:rPr>
          <w:rStyle w:val="normaltextrun"/>
          <w:rFonts w:ascii="Cambria Math" w:hAnsi="Cambria Math" w:cs="Segoe UI"/>
          <w:b/>
          <w:bCs/>
        </w:rPr>
        <w:t>:</w:t>
      </w:r>
      <w:r w:rsidR="008F08D2">
        <w:rPr>
          <w:rStyle w:val="normaltextrun"/>
          <w:rFonts w:ascii="Cambria Math" w:hAnsi="Cambria Math" w:cs="Segoe UI"/>
        </w:rPr>
        <w:t> </w:t>
      </w:r>
      <w:r>
        <w:rPr>
          <w:rStyle w:val="spellingerror"/>
          <w:rFonts w:ascii="Cambria Math" w:hAnsi="Cambria Math" w:cs="Segoe UI"/>
        </w:rPr>
        <w:t>InvestiFull</w:t>
      </w:r>
      <w:r w:rsidR="008F08D2">
        <w:rPr>
          <w:rStyle w:val="normaltextrun"/>
          <w:rFonts w:ascii="Cambria Math" w:hAnsi="Cambria Math" w:cs="Segoe UI"/>
        </w:rPr>
        <w:t> deletes the database using SQLite.</w:t>
      </w:r>
      <w:r w:rsidR="008F08D2">
        <w:rPr>
          <w:rStyle w:val="eop"/>
          <w:rFonts w:ascii="Cambria Math" w:hAnsi="Cambria Math" w:cs="Segoe UI"/>
        </w:rPr>
        <w:t> </w:t>
      </w:r>
    </w:p>
    <w:p w14:paraId="0BB09584" w14:textId="7FC4A0BC" w:rsidR="6F2D540C" w:rsidRPr="00E34985" w:rsidRDefault="1329C4F8" w:rsidP="0702FBFC">
      <w:pPr>
        <w:pStyle w:val="Heading2"/>
        <w:rPr>
          <w:rFonts w:ascii="Cambria Math" w:eastAsia="Cambria Math" w:hAnsi="Cambria Math" w:cs="Cambria Math"/>
        </w:rPr>
      </w:pPr>
      <w:bookmarkStart w:id="51" w:name="_Toc33640462"/>
      <w:r w:rsidRPr="00E34985">
        <w:rPr>
          <w:rFonts w:ascii="Cambria Math" w:eastAsia="Cambria Math" w:hAnsi="Cambria Math" w:cs="Cambria Math"/>
        </w:rPr>
        <w:t xml:space="preserve">Append Database </w:t>
      </w:r>
      <w:r w:rsidR="6F2D540C" w:rsidRPr="00E34985">
        <w:rPr>
          <w:rFonts w:ascii="Cambria Math" w:eastAsia="Cambria Math" w:hAnsi="Cambria Math" w:cs="Cambria Math"/>
        </w:rPr>
        <w:t xml:space="preserve">– </w:t>
      </w:r>
      <w:r w:rsidR="5B753B80" w:rsidRPr="00E34985">
        <w:rPr>
          <w:rFonts w:ascii="Cambria Math" w:eastAsia="Cambria Math" w:hAnsi="Cambria Math" w:cs="Cambria Math"/>
        </w:rPr>
        <w:t>Medium</w:t>
      </w:r>
      <w:r w:rsidR="6F2D540C" w:rsidRPr="00E34985">
        <w:rPr>
          <w:rFonts w:ascii="Cambria Math" w:eastAsia="Cambria Math" w:hAnsi="Cambria Math" w:cs="Cambria Math"/>
        </w:rPr>
        <w:t xml:space="preserve"> Priority</w:t>
      </w:r>
      <w:bookmarkEnd w:id="51"/>
    </w:p>
    <w:p w14:paraId="44071982" w14:textId="552DD67A" w:rsidR="008F08D2" w:rsidRDefault="008F08D2" w:rsidP="008F08D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</w:rPr>
        <w:t>4.3.1 </w:t>
      </w:r>
      <w:r w:rsidR="00FA6577">
        <w:rPr>
          <w:rStyle w:val="spellingerror"/>
          <w:rFonts w:ascii="Cambria Math" w:hAnsi="Cambria Math" w:cs="Segoe UI"/>
        </w:rPr>
        <w:t>InvestiFull adds new records to an existing database.</w:t>
      </w:r>
    </w:p>
    <w:p w14:paraId="5F6A5EAD" w14:textId="57E584E4" w:rsidR="008F08D2" w:rsidRDefault="008F08D2" w:rsidP="008F08D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0EBEF382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</w:rPr>
        <w:t>4.3.2 The sequence of actions is as follows:</w:t>
      </w:r>
      <w:r>
        <w:rPr>
          <w:rStyle w:val="eop"/>
          <w:rFonts w:ascii="Cambria Math" w:hAnsi="Cambria Math" w:cs="Segoe UI"/>
        </w:rPr>
        <w:t> </w:t>
      </w:r>
    </w:p>
    <w:p w14:paraId="4E9081D7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242B16C6" w14:textId="3E5E4DE0" w:rsidR="000E2460" w:rsidRDefault="00FA6577" w:rsidP="000E246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spellingerror"/>
          <w:rFonts w:ascii="Cambria Math" w:hAnsi="Cambria Math" w:cs="Segoe UI"/>
        </w:rPr>
      </w:pPr>
      <w:r>
        <w:rPr>
          <w:rStyle w:val="spellingerror"/>
          <w:rFonts w:ascii="Cambria Math" w:hAnsi="Cambria Math" w:cs="Segoe UI"/>
        </w:rPr>
        <w:t>The user selects the intended database</w:t>
      </w:r>
    </w:p>
    <w:p w14:paraId="42DE5EAB" w14:textId="77777777" w:rsidR="000E2460" w:rsidRDefault="000E2460" w:rsidP="000E2460">
      <w:pPr>
        <w:pStyle w:val="paragraph"/>
        <w:spacing w:before="0" w:beforeAutospacing="0" w:after="0" w:afterAutospacing="0"/>
        <w:ind w:left="1080"/>
        <w:textAlignment w:val="baseline"/>
        <w:rPr>
          <w:rStyle w:val="spellingerror"/>
          <w:rFonts w:ascii="Cambria Math" w:hAnsi="Cambria Math" w:cs="Segoe UI"/>
        </w:rPr>
      </w:pPr>
    </w:p>
    <w:p w14:paraId="53DA10AF" w14:textId="3887FB69" w:rsidR="000E2460" w:rsidRDefault="00FA6577" w:rsidP="000E246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mbria Math" w:hAnsi="Cambria Math"/>
          <w:color w:val="000000"/>
          <w:shd w:val="clear" w:color="auto" w:fill="FFFFFF"/>
        </w:rPr>
      </w:pPr>
      <w:r>
        <w:rPr>
          <w:rStyle w:val="normaltextrun"/>
          <w:rFonts w:ascii="Cambria Math" w:hAnsi="Cambria Math"/>
          <w:color w:val="000000"/>
          <w:shd w:val="clear" w:color="auto" w:fill="FFFFFF"/>
        </w:rPr>
        <w:t>The user provides either a range of carbon atoms or a specific carbon atom count to </w:t>
      </w:r>
      <w:r>
        <w:rPr>
          <w:rStyle w:val="spellingerror"/>
          <w:rFonts w:ascii="Cambria Math" w:hAnsi="Cambria Math"/>
          <w:color w:val="000000"/>
          <w:shd w:val="clear" w:color="auto" w:fill="FFFFFF"/>
        </w:rPr>
        <w:t>InvestiFull as well as a 0 or a 1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. A 0 will indicate that the user wants to include fullerenes with a topology containing touching pentagons, whereas a 1 will indicate the user wants to exclude those fullerenes.  </w:t>
      </w:r>
      <w:r>
        <w:rPr>
          <w:rStyle w:val="eop"/>
          <w:rFonts w:ascii="Cambria Math" w:hAnsi="Cambria Math"/>
          <w:color w:val="000000"/>
          <w:shd w:val="clear" w:color="auto" w:fill="FFFFFF"/>
        </w:rPr>
        <w:t> </w:t>
      </w:r>
    </w:p>
    <w:p w14:paraId="53C4C249" w14:textId="77777777" w:rsidR="000E2460" w:rsidRDefault="000E2460" w:rsidP="000E2460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mbria Math" w:hAnsi="Cambria Math"/>
          <w:color w:val="000000"/>
          <w:shd w:val="clear" w:color="auto" w:fill="FFFFFF"/>
        </w:rPr>
      </w:pPr>
    </w:p>
    <w:p w14:paraId="41D580B7" w14:textId="6119DEDF" w:rsidR="000E2460" w:rsidRDefault="000E2460" w:rsidP="000E246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 Math" w:hAnsi="Cambria Math" w:cs="Segoe UI"/>
        </w:rPr>
      </w:pPr>
      <w:r>
        <w:rPr>
          <w:rStyle w:val="normaltextrun"/>
          <w:rFonts w:ascii="Cambria Math" w:hAnsi="Cambria Math" w:cs="Times"/>
        </w:rPr>
        <w:t>Spiral.f</w:t>
      </w:r>
      <w:r w:rsidR="008F08D2" w:rsidRPr="00FA6577">
        <w:rPr>
          <w:rStyle w:val="normaltextrun"/>
          <w:rFonts w:ascii="Cambria Math" w:hAnsi="Cambria Math" w:cs="Times"/>
        </w:rPr>
        <w:t> produces the adjacency matrix and topological chart related to each specific fullerene.</w:t>
      </w:r>
      <w:r>
        <w:rPr>
          <w:rStyle w:val="normaltextrun"/>
          <w:rFonts w:ascii="Cambria Math" w:hAnsi="Cambria Math" w:cs="Times"/>
        </w:rPr>
        <w:br/>
      </w:r>
    </w:p>
    <w:p w14:paraId="441D7FD1" w14:textId="59B91111" w:rsidR="000E2460" w:rsidRDefault="000E2460" w:rsidP="000E246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mbria Math" w:hAnsi="Cambria Math" w:cs="Segoe UI"/>
        </w:rPr>
      </w:pPr>
      <w:r>
        <w:rPr>
          <w:rStyle w:val="normaltextrun"/>
          <w:rFonts w:ascii="Cambria Math" w:hAnsi="Cambria Math"/>
          <w:color w:val="000000"/>
          <w:shd w:val="clear" w:color="auto" w:fill="FFFFFF"/>
        </w:rPr>
        <w:t xml:space="preserve">For 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each fullerene, InvestiFull creates a Schlegell diagram based off its adjacency matrix that was generated by </w:t>
      </w:r>
      <w:r>
        <w:rPr>
          <w:rStyle w:val="spellingerror"/>
          <w:rFonts w:ascii="Cambria Math" w:hAnsi="Cambria Math"/>
          <w:color w:val="000000"/>
          <w:shd w:val="clear" w:color="auto" w:fill="FFFFFF"/>
        </w:rPr>
        <w:t>Spiral.f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.</w:t>
      </w:r>
      <w:r>
        <w:rPr>
          <w:rStyle w:val="eop"/>
          <w:rFonts w:ascii="Cambria Math" w:hAnsi="Cambria Math"/>
          <w:color w:val="000000"/>
          <w:shd w:val="clear" w:color="auto" w:fill="FFFFFF"/>
        </w:rPr>
        <w:t> </w:t>
      </w:r>
    </w:p>
    <w:p w14:paraId="2BD0A659" w14:textId="77777777" w:rsidR="000E2460" w:rsidRPr="000E2460" w:rsidRDefault="000E2460" w:rsidP="000E2460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mbria Math" w:hAnsi="Cambria Math" w:cs="Segoe UI"/>
        </w:rPr>
      </w:pPr>
    </w:p>
    <w:p w14:paraId="4E1318A8" w14:textId="29CAF1DB" w:rsidR="000E2460" w:rsidRPr="000E2460" w:rsidRDefault="000E2460" w:rsidP="000E246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mbria Math" w:hAnsi="Cambria Math" w:cs="Segoe UI"/>
        </w:rPr>
      </w:pPr>
      <w:r>
        <w:rPr>
          <w:rStyle w:val="normaltextrun"/>
          <w:rFonts w:ascii="Cambria Math" w:hAnsi="Cambria Math"/>
          <w:color w:val="000000"/>
          <w:shd w:val="clear" w:color="auto" w:fill="FFFFFF"/>
        </w:rPr>
        <w:lastRenderedPageBreak/>
        <w:t>The selected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 database is populated with the adjacency matrices and chart information pertaining to the fullerene topologies, along with the Schlegell diagrams by </w:t>
      </w:r>
      <w:r>
        <w:rPr>
          <w:rStyle w:val="spellingerror"/>
          <w:rFonts w:ascii="Cambria Math" w:hAnsi="Cambria Math"/>
          <w:color w:val="000000"/>
          <w:shd w:val="clear" w:color="auto" w:fill="FFFFFF"/>
        </w:rPr>
        <w:t>InvestiFull</w:t>
      </w:r>
      <w:r>
        <w:rPr>
          <w:rStyle w:val="normaltextrun"/>
          <w:rFonts w:ascii="Cambria Math" w:hAnsi="Cambria Math"/>
          <w:color w:val="000000"/>
          <w:shd w:val="clear" w:color="auto" w:fill="FFFFFF"/>
        </w:rPr>
        <w:t>.</w:t>
      </w:r>
      <w:r>
        <w:rPr>
          <w:rStyle w:val="eop"/>
          <w:rFonts w:ascii="Cambria Math" w:hAnsi="Cambria Math"/>
          <w:color w:val="000000"/>
          <w:shd w:val="clear" w:color="auto" w:fill="FFFFFF"/>
        </w:rPr>
        <w:t> </w:t>
      </w:r>
    </w:p>
    <w:p w14:paraId="1FE64CB7" w14:textId="77777777" w:rsidR="000E2460" w:rsidRPr="000E2460" w:rsidRDefault="000E2460" w:rsidP="000E2460">
      <w:pPr>
        <w:pStyle w:val="paragraph"/>
        <w:spacing w:before="0" w:beforeAutospacing="0" w:after="0" w:afterAutospacing="0"/>
        <w:ind w:left="1080"/>
        <w:textAlignment w:val="baseline"/>
        <w:rPr>
          <w:rFonts w:ascii="Cambria Math" w:hAnsi="Cambria Math" w:cs="Segoe UI"/>
        </w:rPr>
      </w:pPr>
    </w:p>
    <w:p w14:paraId="0E07CEB8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</w:rPr>
        <w:t>4.3.3 Functional Requirements:</w:t>
      </w:r>
      <w:r>
        <w:rPr>
          <w:rStyle w:val="eop"/>
          <w:rFonts w:ascii="Cambria Math" w:hAnsi="Cambria Math" w:cs="Segoe UI"/>
        </w:rPr>
        <w:t> </w:t>
      </w:r>
    </w:p>
    <w:p w14:paraId="5C9215E0" w14:textId="77777777" w:rsidR="008F08D2" w:rsidRDefault="008F08D2" w:rsidP="008F08D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6B5E1295" w14:textId="58C41AE2" w:rsidR="008F08D2" w:rsidRDefault="008F08D2" w:rsidP="008F08D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REQ-1:</w:t>
      </w:r>
      <w:r>
        <w:rPr>
          <w:rStyle w:val="normaltextrun"/>
          <w:rFonts w:ascii="Cambria Math" w:hAnsi="Cambria Math" w:cs="Segoe UI"/>
        </w:rPr>
        <w:t> </w:t>
      </w:r>
      <w:r w:rsidR="000E2460">
        <w:rPr>
          <w:rStyle w:val="spellingerror"/>
          <w:rFonts w:ascii="Cambria Math" w:hAnsi="Cambria Math" w:cs="Segoe UI"/>
        </w:rPr>
        <w:t>InvestiFull validates that the users input carbon count is within the supported range of 0 – 200 carbon atoms before calling Spiral.f and feeding it the carbon atom count and desired pentagon rule.</w:t>
      </w:r>
      <w:r w:rsidR="000E2460">
        <w:rPr>
          <w:rStyle w:val="eop"/>
          <w:rFonts w:ascii="Cambria Math" w:hAnsi="Cambria Math" w:cs="Segoe UI"/>
        </w:rPr>
        <w:t> </w:t>
      </w:r>
    </w:p>
    <w:p w14:paraId="12FBC0AA" w14:textId="77777777" w:rsidR="008F08D2" w:rsidRDefault="008F08D2" w:rsidP="008F08D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5F1AE7D6" w14:textId="0CE23A47" w:rsidR="008F08D2" w:rsidRDefault="008F08D2" w:rsidP="008F08D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REQ-2:</w:t>
      </w:r>
      <w:r>
        <w:rPr>
          <w:rStyle w:val="normaltextrun"/>
          <w:rFonts w:ascii="Cambria Math" w:hAnsi="Cambria Math" w:cs="Segoe UI"/>
        </w:rPr>
        <w:t> </w:t>
      </w:r>
      <w:r w:rsidR="000E2460">
        <w:rPr>
          <w:rStyle w:val="spellingerror"/>
          <w:rFonts w:ascii="Cambria Math" w:hAnsi="Cambria Math" w:cs="Segoe UI"/>
        </w:rPr>
        <w:t>InvestiFull</w:t>
      </w:r>
      <w:r>
        <w:rPr>
          <w:rStyle w:val="normaltextrun"/>
          <w:rFonts w:ascii="Cambria Math" w:hAnsi="Cambria Math" w:cs="Segoe UI"/>
        </w:rPr>
        <w:t> checks to see if the selection is a valid database.</w:t>
      </w:r>
      <w:r>
        <w:rPr>
          <w:rStyle w:val="eop"/>
          <w:rFonts w:ascii="Cambria Math" w:hAnsi="Cambria Math" w:cs="Segoe UI"/>
        </w:rPr>
        <w:t> </w:t>
      </w:r>
    </w:p>
    <w:p w14:paraId="26082F2D" w14:textId="576FBC40" w:rsidR="008F08D2" w:rsidRDefault="008F08D2" w:rsidP="00D150D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 </w:t>
      </w:r>
    </w:p>
    <w:p w14:paraId="23068E1E" w14:textId="41B930A9" w:rsidR="008F08D2" w:rsidRDefault="008F08D2" w:rsidP="008F08D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</w:t>
      </w:r>
      <w:r w:rsidR="00D150DA">
        <w:rPr>
          <w:rStyle w:val="normaltextrun"/>
          <w:rFonts w:ascii="Cambria Math" w:hAnsi="Cambria Math" w:cs="Segoe UI"/>
          <w:b/>
          <w:bCs/>
        </w:rPr>
        <w:t>3</w:t>
      </w:r>
      <w:r>
        <w:rPr>
          <w:rStyle w:val="normaltextrun"/>
          <w:rFonts w:ascii="Cambria Math" w:hAnsi="Cambria Math" w:cs="Segoe UI"/>
          <w:b/>
          <w:bCs/>
        </w:rPr>
        <w:t>:</w:t>
      </w:r>
      <w:r>
        <w:rPr>
          <w:rStyle w:val="normaltextrun"/>
          <w:rFonts w:ascii="Cambria Math" w:hAnsi="Cambria Math" w:cs="Segoe UI"/>
        </w:rPr>
        <w:t> </w:t>
      </w:r>
      <w:r w:rsidR="000E2460">
        <w:rPr>
          <w:rStyle w:val="spellingerror"/>
          <w:rFonts w:ascii="Cambria Math" w:hAnsi="Cambria Math" w:cs="Segoe UI"/>
        </w:rPr>
        <w:t>InvestiFull</w:t>
      </w:r>
      <w:r>
        <w:rPr>
          <w:rStyle w:val="normaltextrun"/>
          <w:rFonts w:ascii="Cambria Math" w:hAnsi="Cambria Math" w:cs="Segoe UI"/>
        </w:rPr>
        <w:t> </w:t>
      </w:r>
      <w:r w:rsidR="00D150DA">
        <w:rPr>
          <w:rStyle w:val="normaltextrun"/>
          <w:rFonts w:ascii="Cambria Math" w:hAnsi="Cambria Math" w:cs="Segoe UI"/>
        </w:rPr>
        <w:t>adds to the intended database.</w:t>
      </w:r>
      <w:r>
        <w:rPr>
          <w:rStyle w:val="eop"/>
          <w:rFonts w:ascii="Cambria Math" w:hAnsi="Cambria Math" w:cs="Segoe UI"/>
        </w:rPr>
        <w:t> </w:t>
      </w:r>
    </w:p>
    <w:p w14:paraId="13F284DE" w14:textId="69546E65" w:rsidR="008F08D2" w:rsidRDefault="008F08D2" w:rsidP="008F08D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 </w:t>
      </w:r>
    </w:p>
    <w:p w14:paraId="59DFF5B7" w14:textId="637074FB" w:rsidR="008F08D2" w:rsidRDefault="008F08D2" w:rsidP="008F08D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</w:t>
      </w:r>
      <w:r w:rsidR="00D150DA">
        <w:rPr>
          <w:rStyle w:val="normaltextrun"/>
          <w:rFonts w:ascii="Cambria Math" w:hAnsi="Cambria Math" w:cs="Segoe UI"/>
          <w:b/>
          <w:bCs/>
        </w:rPr>
        <w:t>4</w:t>
      </w:r>
      <w:r>
        <w:rPr>
          <w:rStyle w:val="normaltextrun"/>
          <w:rFonts w:ascii="Cambria Math" w:hAnsi="Cambria Math" w:cs="Segoe UI"/>
          <w:b/>
          <w:bCs/>
        </w:rPr>
        <w:t>:</w:t>
      </w:r>
      <w:r>
        <w:rPr>
          <w:rStyle w:val="normaltextrun"/>
          <w:rFonts w:ascii="Cambria Math" w:hAnsi="Cambria Math" w:cs="Segoe UI"/>
        </w:rPr>
        <w:t> </w:t>
      </w:r>
      <w:r w:rsidR="00180753">
        <w:rPr>
          <w:rStyle w:val="normaltextrun"/>
          <w:rFonts w:ascii="Cambria Math" w:hAnsi="Cambria Math" w:cs="Segoe UI"/>
        </w:rPr>
        <w:t xml:space="preserve">In the case that the user attempts to populate a new database without enough disc space, SQLite throws an error which </w:t>
      </w:r>
      <w:r w:rsidR="00180753">
        <w:rPr>
          <w:rStyle w:val="spellingerror"/>
          <w:rFonts w:ascii="Cambria Math" w:hAnsi="Cambria Math" w:cs="Segoe UI"/>
        </w:rPr>
        <w:t>InvestiFull</w:t>
      </w:r>
      <w:r w:rsidR="00216165">
        <w:rPr>
          <w:rStyle w:val="normaltextrun"/>
          <w:rFonts w:ascii="Cambria Math" w:hAnsi="Cambria Math" w:cs="Segoe UI"/>
        </w:rPr>
        <w:t xml:space="preserve"> </w:t>
      </w:r>
      <w:r w:rsidR="00180753">
        <w:rPr>
          <w:rStyle w:val="normaltextrun"/>
          <w:rFonts w:ascii="Cambria Math" w:hAnsi="Cambria Math" w:cs="Segoe UI"/>
        </w:rPr>
        <w:t>handles and notifies the user via an error message displayed on screen. The new database is not created.</w:t>
      </w:r>
      <w:r w:rsidR="00180753">
        <w:rPr>
          <w:rStyle w:val="eop"/>
          <w:rFonts w:ascii="Cambria Math" w:hAnsi="Cambria Math" w:cs="Segoe UI"/>
        </w:rPr>
        <w:t> </w:t>
      </w:r>
    </w:p>
    <w:p w14:paraId="3A4443AF" w14:textId="1E258F0A" w:rsidR="24FA0576" w:rsidRDefault="24FA0576" w:rsidP="4F0E1CA3">
      <w:pPr>
        <w:pStyle w:val="requirement"/>
        <w:ind w:left="1440" w:firstLine="0"/>
        <w:rPr>
          <w:rFonts w:ascii="Cambria Math" w:eastAsia="Cambria Math" w:hAnsi="Cambria Math" w:cs="Cambria Math"/>
        </w:rPr>
      </w:pPr>
    </w:p>
    <w:p w14:paraId="3F36B25D" w14:textId="21ED3519" w:rsidR="446A92F1" w:rsidRDefault="00FE4F2F" w:rsidP="446A92F1">
      <w:pPr>
        <w:ind w:left="1440"/>
        <w:rPr>
          <w:rFonts w:ascii="Cambria Math" w:eastAsia="Cambria Math" w:hAnsi="Cambria Math" w:cs="Cambria Math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AE2EEA" wp14:editId="5666CD5D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572000" cy="3914775"/>
            <wp:effectExtent l="0" t="0" r="0" b="9525"/>
            <wp:wrapTopAndBottom/>
            <wp:docPr id="1217882021" name="Picture 213053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5351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1AC49" w14:textId="3026DD80" w:rsidR="0761CC7D" w:rsidRPr="00E34985" w:rsidRDefault="0761CC7D" w:rsidP="0702FBFC">
      <w:pPr>
        <w:pStyle w:val="Heading2"/>
        <w:rPr>
          <w:rFonts w:ascii="Cambria Math" w:eastAsia="Cambria Math" w:hAnsi="Cambria Math" w:cs="Cambria Math"/>
        </w:rPr>
      </w:pPr>
      <w:bookmarkStart w:id="52" w:name="_Toc33640463"/>
      <w:r w:rsidRPr="00E34985">
        <w:rPr>
          <w:rFonts w:ascii="Cambria Math" w:eastAsia="Cambria Math" w:hAnsi="Cambria Math" w:cs="Cambria Math"/>
        </w:rPr>
        <w:lastRenderedPageBreak/>
        <w:t>Search</w:t>
      </w:r>
      <w:r w:rsidR="6F2D540C" w:rsidRPr="00E34985">
        <w:rPr>
          <w:rFonts w:ascii="Cambria Math" w:eastAsia="Cambria Math" w:hAnsi="Cambria Math" w:cs="Cambria Math"/>
        </w:rPr>
        <w:t xml:space="preserve">- </w:t>
      </w:r>
      <w:r w:rsidR="78F24B90" w:rsidRPr="00E34985">
        <w:rPr>
          <w:rFonts w:ascii="Cambria Math" w:eastAsia="Cambria Math" w:hAnsi="Cambria Math" w:cs="Cambria Math"/>
        </w:rPr>
        <w:t>High</w:t>
      </w:r>
      <w:r w:rsidR="6F2D540C" w:rsidRPr="00E34985">
        <w:rPr>
          <w:rFonts w:ascii="Cambria Math" w:eastAsia="Cambria Math" w:hAnsi="Cambria Math" w:cs="Cambria Math"/>
        </w:rPr>
        <w:t xml:space="preserve"> Priority</w:t>
      </w:r>
      <w:bookmarkEnd w:id="52"/>
      <w:r w:rsidR="31F2FC1A" w:rsidRPr="00E34985">
        <w:rPr>
          <w:rFonts w:ascii="Cambria Math" w:eastAsia="Cambria Math" w:hAnsi="Cambria Math" w:cs="Cambria Math"/>
        </w:rPr>
        <w:t xml:space="preserve"> </w:t>
      </w:r>
    </w:p>
    <w:p w14:paraId="36608CB3" w14:textId="4B4DFA14" w:rsidR="00216165" w:rsidRDefault="00381CD7" w:rsidP="00381CD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mbria Math" w:hAnsi="Cambria Math" w:cs="Segoe UI"/>
        </w:rPr>
      </w:pPr>
      <w:r>
        <w:rPr>
          <w:rStyle w:val="normaltextrun"/>
          <w:rFonts w:ascii="Cambria Math" w:hAnsi="Cambria Math" w:cs="Segoe UI"/>
        </w:rPr>
        <w:t xml:space="preserve">4.4.1 </w:t>
      </w:r>
      <w:r w:rsidR="00216165">
        <w:rPr>
          <w:rStyle w:val="normaltextrun"/>
          <w:rFonts w:ascii="Cambria Math" w:hAnsi="Cambria Math" w:cs="Segoe UI"/>
        </w:rPr>
        <w:t>InvestiFull displays records from a chosen database pertaining to a specific isomer.</w:t>
      </w:r>
    </w:p>
    <w:p w14:paraId="1B24BF60" w14:textId="77777777" w:rsidR="00381CD7" w:rsidRDefault="00381CD7" w:rsidP="00381C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6BCE83D7" w14:textId="77777777" w:rsidR="00381CD7" w:rsidRDefault="00381CD7" w:rsidP="00381C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</w:rPr>
        <w:t>4.4.2 The sequence of actions is as follows:</w:t>
      </w:r>
      <w:r>
        <w:rPr>
          <w:rStyle w:val="eop"/>
          <w:rFonts w:ascii="Cambria Math" w:hAnsi="Cambria Math" w:cs="Segoe UI"/>
        </w:rPr>
        <w:t> </w:t>
      </w:r>
    </w:p>
    <w:p w14:paraId="6CA4B142" w14:textId="77777777" w:rsidR="00381CD7" w:rsidRDefault="00381CD7" w:rsidP="00381C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05312F62" w14:textId="1F1A6AC2" w:rsidR="00381CD7" w:rsidRDefault="00216165" w:rsidP="00381CD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mbria Math" w:hAnsi="Cambria Math" w:cs="Segoe UI"/>
        </w:rPr>
      </w:pPr>
      <w:r>
        <w:rPr>
          <w:rStyle w:val="normaltextrun"/>
          <w:rFonts w:ascii="Cambria Math" w:hAnsi="Cambria Math" w:cs="Segoe UI"/>
        </w:rPr>
        <w:t>The user selects the intended database</w:t>
      </w:r>
    </w:p>
    <w:p w14:paraId="4AF38690" w14:textId="5158A3E3" w:rsidR="00381CD7" w:rsidRDefault="00381CD7" w:rsidP="00381CD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Times" w:hAnsi="Times" w:cs="Times"/>
        </w:rPr>
      </w:pPr>
      <w:r>
        <w:rPr>
          <w:rStyle w:val="spellingerror"/>
          <w:rFonts w:ascii="Cambria Math" w:hAnsi="Cambria Math" w:cs="Times"/>
        </w:rPr>
        <w:t>Investi</w:t>
      </w:r>
      <w:r w:rsidR="00AE4880">
        <w:rPr>
          <w:rStyle w:val="spellingerror"/>
          <w:rFonts w:ascii="Cambria Math" w:hAnsi="Cambria Math" w:cs="Times"/>
        </w:rPr>
        <w:t>F</w:t>
      </w:r>
      <w:r>
        <w:rPr>
          <w:rStyle w:val="spellingerror"/>
          <w:rFonts w:ascii="Cambria Math" w:hAnsi="Cambria Math" w:cs="Times"/>
        </w:rPr>
        <w:t>ull</w:t>
      </w:r>
      <w:r>
        <w:rPr>
          <w:rStyle w:val="normaltextrun"/>
          <w:rFonts w:ascii="Cambria Math" w:hAnsi="Cambria Math" w:cs="Times"/>
        </w:rPr>
        <w:t> searches the database based on number of carbon atoms the user provided.</w:t>
      </w:r>
      <w:r>
        <w:rPr>
          <w:rStyle w:val="eop"/>
          <w:rFonts w:ascii="Cambria Math" w:hAnsi="Cambria Math" w:cs="Times"/>
        </w:rPr>
        <w:t> </w:t>
      </w:r>
    </w:p>
    <w:p w14:paraId="7B7E127C" w14:textId="5E272A4E" w:rsidR="00381CD7" w:rsidRDefault="00381CD7" w:rsidP="00381CD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Times" w:hAnsi="Times" w:cs="Times"/>
        </w:rPr>
      </w:pPr>
      <w:r>
        <w:rPr>
          <w:rStyle w:val="normaltextrun"/>
          <w:rFonts w:ascii="Cambria Math" w:hAnsi="Cambria Math" w:cs="Times"/>
        </w:rPr>
        <w:t>The user selects the specific fullerene they wish to view within </w:t>
      </w:r>
      <w:r>
        <w:rPr>
          <w:rStyle w:val="spellingerror"/>
          <w:rFonts w:ascii="Cambria Math" w:hAnsi="Cambria Math" w:cs="Times"/>
        </w:rPr>
        <w:t>Investi</w:t>
      </w:r>
      <w:r w:rsidR="00AE4880">
        <w:rPr>
          <w:rStyle w:val="spellingerror"/>
          <w:rFonts w:ascii="Cambria Math" w:hAnsi="Cambria Math" w:cs="Times"/>
        </w:rPr>
        <w:t>F</w:t>
      </w:r>
      <w:r>
        <w:rPr>
          <w:rStyle w:val="spellingerror"/>
          <w:rFonts w:ascii="Cambria Math" w:hAnsi="Cambria Math" w:cs="Times"/>
        </w:rPr>
        <w:t>ull</w:t>
      </w:r>
      <w:r>
        <w:rPr>
          <w:rStyle w:val="normaltextrun"/>
          <w:rFonts w:ascii="Cambria Math" w:hAnsi="Cambria Math" w:cs="Times"/>
        </w:rPr>
        <w:t>.</w:t>
      </w:r>
      <w:r>
        <w:rPr>
          <w:rStyle w:val="eop"/>
          <w:rFonts w:ascii="Cambria Math" w:hAnsi="Cambria Math" w:cs="Times"/>
        </w:rPr>
        <w:t> </w:t>
      </w:r>
    </w:p>
    <w:p w14:paraId="2E980686" w14:textId="7BF20E5C" w:rsidR="00381CD7" w:rsidRDefault="00381CD7" w:rsidP="00381CD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mbria Math" w:hAnsi="Cambria Math" w:cs="Segoe UI"/>
        </w:rPr>
      </w:pPr>
      <w:r>
        <w:rPr>
          <w:rStyle w:val="normaltextrun"/>
          <w:rFonts w:ascii="Cambria Math" w:hAnsi="Cambria Math" w:cs="Segoe UI"/>
        </w:rPr>
        <w:t>An adjacency matrix</w:t>
      </w:r>
      <w:r w:rsidR="00AE4880">
        <w:rPr>
          <w:rStyle w:val="normaltextrun"/>
          <w:rFonts w:ascii="Cambria Math" w:hAnsi="Cambria Math" w:cs="Segoe UI"/>
        </w:rPr>
        <w:t xml:space="preserve"> and topological chart information</w:t>
      </w:r>
      <w:r>
        <w:rPr>
          <w:rStyle w:val="normaltextrun"/>
          <w:rFonts w:ascii="Cambria Math" w:hAnsi="Cambria Math" w:cs="Segoe UI"/>
        </w:rPr>
        <w:t xml:space="preserve"> is displayed to the screen by </w:t>
      </w:r>
      <w:r w:rsidR="000E2460">
        <w:rPr>
          <w:rStyle w:val="spellingerror"/>
          <w:rFonts w:ascii="Cambria Math" w:hAnsi="Cambria Math" w:cs="Segoe UI"/>
        </w:rPr>
        <w:t>InvestiFull</w:t>
      </w:r>
      <w:r>
        <w:rPr>
          <w:rStyle w:val="normaltextrun"/>
          <w:rFonts w:ascii="Cambria Math" w:hAnsi="Cambria Math" w:cs="Segoe UI"/>
        </w:rPr>
        <w:t>.</w:t>
      </w:r>
      <w:r>
        <w:rPr>
          <w:rStyle w:val="eop"/>
          <w:rFonts w:ascii="Cambria Math" w:hAnsi="Cambria Math" w:cs="Segoe UI"/>
        </w:rPr>
        <w:t> </w:t>
      </w:r>
    </w:p>
    <w:p w14:paraId="193F16AD" w14:textId="46F06CDA" w:rsidR="00381CD7" w:rsidRDefault="00381CD7" w:rsidP="00381CD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mbria Math" w:hAnsi="Cambria Math" w:cs="Segoe UI"/>
        </w:rPr>
      </w:pPr>
      <w:r>
        <w:rPr>
          <w:rStyle w:val="spellingerror"/>
          <w:rFonts w:ascii="Cambria Math" w:hAnsi="Cambria Math" w:cs="Segoe UI"/>
        </w:rPr>
        <w:t>Investi</w:t>
      </w:r>
      <w:r w:rsidR="00AE4880">
        <w:rPr>
          <w:rStyle w:val="spellingerror"/>
          <w:rFonts w:ascii="Cambria Math" w:hAnsi="Cambria Math" w:cs="Segoe UI"/>
        </w:rPr>
        <w:t>F</w:t>
      </w:r>
      <w:r>
        <w:rPr>
          <w:rStyle w:val="spellingerror"/>
          <w:rFonts w:ascii="Cambria Math" w:hAnsi="Cambria Math" w:cs="Segoe UI"/>
        </w:rPr>
        <w:t>ull</w:t>
      </w:r>
      <w:r>
        <w:rPr>
          <w:rStyle w:val="normaltextrun"/>
          <w:rFonts w:ascii="Cambria Math" w:hAnsi="Cambria Math" w:cs="Segoe UI"/>
        </w:rPr>
        <w:t> displays a two-dimensional Schlegell diagram in a separate window.</w:t>
      </w:r>
      <w:r>
        <w:rPr>
          <w:rStyle w:val="eop"/>
          <w:rFonts w:ascii="Cambria Math" w:hAnsi="Cambria Math" w:cs="Segoe UI"/>
        </w:rPr>
        <w:t> </w:t>
      </w:r>
    </w:p>
    <w:p w14:paraId="2455B614" w14:textId="77777777" w:rsidR="00381CD7" w:rsidRDefault="00381CD7" w:rsidP="00381C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0736DED5" w14:textId="77777777" w:rsidR="00381CD7" w:rsidRDefault="00381CD7" w:rsidP="00381C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</w:rPr>
        <w:t>4.4.3 Functional Requirements:</w:t>
      </w:r>
      <w:r>
        <w:rPr>
          <w:rStyle w:val="eop"/>
          <w:rFonts w:ascii="Cambria Math" w:hAnsi="Cambria Math" w:cs="Segoe UI"/>
        </w:rPr>
        <w:t> </w:t>
      </w:r>
    </w:p>
    <w:p w14:paraId="5F0F4261" w14:textId="77777777" w:rsidR="00381CD7" w:rsidRDefault="00381CD7" w:rsidP="00381C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358172E4" w14:textId="77777777" w:rsidR="00AE4880" w:rsidRDefault="00381CD7" w:rsidP="00AE488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</w:rPr>
        <w:t>REQ-1:</w:t>
      </w:r>
      <w:r>
        <w:rPr>
          <w:rStyle w:val="normaltextrun"/>
          <w:rFonts w:ascii="Cambria Math" w:hAnsi="Cambria Math" w:cs="Segoe UI"/>
        </w:rPr>
        <w:t> </w:t>
      </w:r>
      <w:r w:rsidR="00AE4880">
        <w:rPr>
          <w:rStyle w:val="spellingerror"/>
          <w:rFonts w:ascii="Cambria Math" w:hAnsi="Cambria Math" w:cs="Segoe UI"/>
        </w:rPr>
        <w:t>InvestiFull</w:t>
      </w:r>
      <w:r w:rsidR="00AE4880">
        <w:rPr>
          <w:rStyle w:val="normaltextrun"/>
          <w:rFonts w:ascii="Cambria Math" w:hAnsi="Cambria Math" w:cs="Segoe UI"/>
        </w:rPr>
        <w:t> checks to see if the selection is a valid database.</w:t>
      </w:r>
      <w:r w:rsidR="00AE4880">
        <w:rPr>
          <w:rStyle w:val="eop"/>
          <w:rFonts w:ascii="Cambria Math" w:hAnsi="Cambria Math" w:cs="Segoe UI"/>
        </w:rPr>
        <w:t> </w:t>
      </w:r>
    </w:p>
    <w:p w14:paraId="16A3DF51" w14:textId="2B137813" w:rsidR="00381CD7" w:rsidRDefault="00381CD7" w:rsidP="00AE488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 </w:t>
      </w:r>
    </w:p>
    <w:p w14:paraId="0126924B" w14:textId="0CDE3B71" w:rsidR="00AE4880" w:rsidRDefault="00381CD7" w:rsidP="00381CD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mbria Math" w:hAnsi="Cambria Math" w:cs="Segoe UI"/>
        </w:rPr>
      </w:pPr>
      <w:r>
        <w:rPr>
          <w:rStyle w:val="normaltextrun"/>
          <w:rFonts w:ascii="Cambria Math" w:hAnsi="Cambria Math" w:cs="Segoe UI"/>
          <w:b/>
          <w:bCs/>
        </w:rPr>
        <w:t>REQ-</w:t>
      </w:r>
      <w:r w:rsidR="00AE4880">
        <w:rPr>
          <w:rStyle w:val="normaltextrun"/>
          <w:rFonts w:ascii="Cambria Math" w:hAnsi="Cambria Math" w:cs="Segoe UI"/>
          <w:b/>
          <w:bCs/>
        </w:rPr>
        <w:t>2</w:t>
      </w:r>
      <w:r>
        <w:rPr>
          <w:rStyle w:val="normaltextrun"/>
          <w:rFonts w:ascii="Cambria Math" w:hAnsi="Cambria Math" w:cs="Segoe UI"/>
          <w:b/>
          <w:bCs/>
        </w:rPr>
        <w:t>:</w:t>
      </w:r>
      <w:r>
        <w:rPr>
          <w:rStyle w:val="normaltextrun"/>
          <w:rFonts w:ascii="Cambria Math" w:hAnsi="Cambria Math" w:cs="Segoe UI"/>
        </w:rPr>
        <w:t> </w:t>
      </w:r>
      <w:r w:rsidR="00AE4880">
        <w:rPr>
          <w:rStyle w:val="spellingerror"/>
          <w:rFonts w:ascii="Cambria Math" w:hAnsi="Cambria Math" w:cs="Segoe UI"/>
        </w:rPr>
        <w:t>InvestiFull</w:t>
      </w:r>
      <w:r>
        <w:rPr>
          <w:rStyle w:val="normaltextrun"/>
          <w:rFonts w:ascii="Cambria Math" w:hAnsi="Cambria Math" w:cs="Segoe UI"/>
        </w:rPr>
        <w:t> </w:t>
      </w:r>
      <w:r w:rsidR="00AE4880">
        <w:rPr>
          <w:rStyle w:val="normaltextrun"/>
          <w:rFonts w:ascii="Cambria Math" w:hAnsi="Cambria Math" w:cs="Segoe UI"/>
        </w:rPr>
        <w:t>uses</w:t>
      </w:r>
      <w:r>
        <w:rPr>
          <w:rStyle w:val="normaltextrun"/>
          <w:rFonts w:ascii="Cambria Math" w:hAnsi="Cambria Math" w:cs="Segoe UI"/>
        </w:rPr>
        <w:t xml:space="preserve"> </w:t>
      </w:r>
      <w:r w:rsidR="00AE4880">
        <w:rPr>
          <w:rStyle w:val="normaltextrun"/>
          <w:rFonts w:ascii="Cambria Math" w:hAnsi="Cambria Math" w:cs="Segoe UI"/>
        </w:rPr>
        <w:t xml:space="preserve">the </w:t>
      </w:r>
      <w:r>
        <w:rPr>
          <w:rStyle w:val="normaltextrun"/>
          <w:rFonts w:ascii="Cambria Math" w:hAnsi="Cambria Math" w:cs="Segoe UI"/>
        </w:rPr>
        <w:t>SQLite</w:t>
      </w:r>
      <w:r w:rsidR="00AE4880">
        <w:rPr>
          <w:rStyle w:val="normaltextrun"/>
          <w:rFonts w:ascii="Cambria Math" w:hAnsi="Cambria Math" w:cs="Segoe UI"/>
        </w:rPr>
        <w:t xml:space="preserve"> API</w:t>
      </w:r>
      <w:r>
        <w:rPr>
          <w:rStyle w:val="normaltextrun"/>
          <w:rFonts w:ascii="Cambria Math" w:hAnsi="Cambria Math" w:cs="Segoe UI"/>
        </w:rPr>
        <w:t xml:space="preserve"> to </w:t>
      </w:r>
      <w:r w:rsidR="00AE4880">
        <w:rPr>
          <w:rStyle w:val="normaltextrun"/>
          <w:rFonts w:ascii="Cambria Math" w:hAnsi="Cambria Math" w:cs="Segoe UI"/>
        </w:rPr>
        <w:t xml:space="preserve">display all records pertaining to the chosen isomer. </w:t>
      </w:r>
    </w:p>
    <w:p w14:paraId="4C8DDF69" w14:textId="7CB4B32D" w:rsidR="00AE4880" w:rsidRDefault="00AE4880" w:rsidP="00381CD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mbria Math" w:hAnsi="Cambria Math" w:cs="Segoe UI"/>
        </w:rPr>
      </w:pPr>
    </w:p>
    <w:p w14:paraId="3B4AC33A" w14:textId="6D33C0F6" w:rsidR="00AE4880" w:rsidRDefault="00AE4880" w:rsidP="00381CD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mbria Math" w:hAnsi="Cambria Math" w:cs="Segoe UI"/>
        </w:rPr>
      </w:pPr>
      <w:r w:rsidRPr="00AE4880">
        <w:rPr>
          <w:rStyle w:val="normaltextrun"/>
          <w:rFonts w:ascii="Cambria Math" w:hAnsi="Cambria Math" w:cs="Segoe UI"/>
          <w:b/>
          <w:bCs/>
        </w:rPr>
        <w:t>REQ-3:</w:t>
      </w:r>
      <w:r>
        <w:rPr>
          <w:rStyle w:val="normaltextrun"/>
          <w:rFonts w:ascii="Cambria Math" w:hAnsi="Cambria Math" w:cs="Segoe UI"/>
        </w:rPr>
        <w:t xml:space="preserve"> If no records for the chosen isomer exist InvestiFull displays an error message to the user.</w:t>
      </w:r>
    </w:p>
    <w:p w14:paraId="4D818413" w14:textId="77777777" w:rsidR="00AE4880" w:rsidRDefault="00AE4880" w:rsidP="00381CD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mbria Math" w:hAnsi="Cambria Math" w:cs="Segoe UI"/>
        </w:rPr>
      </w:pPr>
    </w:p>
    <w:p w14:paraId="4E2D815B" w14:textId="15DA16EE" w:rsidR="00216165" w:rsidRDefault="00AE4880" w:rsidP="00381CD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mbria Math" w:hAnsi="Cambria Math" w:cs="Segoe UI"/>
        </w:rPr>
      </w:pPr>
      <w:r>
        <w:rPr>
          <w:rStyle w:val="normaltextrun"/>
          <w:rFonts w:ascii="Cambria Math" w:hAnsi="Cambria Math" w:cs="Segoe UI"/>
          <w:b/>
          <w:bCs/>
        </w:rPr>
        <w:t xml:space="preserve">REQ-4: </w:t>
      </w:r>
      <w:r>
        <w:rPr>
          <w:rStyle w:val="normaltextrun"/>
          <w:rFonts w:ascii="Cambria Math" w:hAnsi="Cambria Math" w:cs="Segoe UI"/>
        </w:rPr>
        <w:t xml:space="preserve">InvestiFull displays the adjacency matrix and topological information for the specific fullerene. </w:t>
      </w:r>
    </w:p>
    <w:p w14:paraId="02C3C2C4" w14:textId="77777777" w:rsidR="00AE4880" w:rsidRDefault="00AE4880" w:rsidP="00381CD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mbria Math" w:hAnsi="Cambria Math" w:cs="Segoe UI"/>
        </w:rPr>
      </w:pPr>
    </w:p>
    <w:p w14:paraId="23258E62" w14:textId="449B08E9" w:rsidR="612E161F" w:rsidRPr="00216165" w:rsidRDefault="00381CD7" w:rsidP="00381CD7">
      <w:pPr>
        <w:pStyle w:val="paragraph"/>
        <w:spacing w:before="0" w:beforeAutospacing="0" w:after="0" w:afterAutospacing="0"/>
        <w:ind w:left="1440"/>
        <w:textAlignment w:val="baseline"/>
        <w:rPr>
          <w:rFonts w:ascii="Cambria Math" w:hAnsi="Cambria Math" w:cs="Segoe UI"/>
        </w:rPr>
      </w:pPr>
      <w:r>
        <w:rPr>
          <w:rStyle w:val="normaltextrun"/>
          <w:rFonts w:ascii="Cambria Math" w:hAnsi="Cambria Math" w:cs="Segoe UI"/>
          <w:b/>
          <w:bCs/>
        </w:rPr>
        <w:t>REQ-</w:t>
      </w:r>
      <w:r w:rsidR="00AE4880">
        <w:rPr>
          <w:rStyle w:val="normaltextrun"/>
          <w:rFonts w:ascii="Cambria Math" w:hAnsi="Cambria Math" w:cs="Segoe UI"/>
          <w:b/>
          <w:bCs/>
        </w:rPr>
        <w:t>5</w:t>
      </w:r>
      <w:r>
        <w:rPr>
          <w:rStyle w:val="normaltextrun"/>
          <w:rFonts w:ascii="Cambria Math" w:hAnsi="Cambria Math" w:cs="Segoe UI"/>
          <w:b/>
          <w:bCs/>
        </w:rPr>
        <w:t>: </w:t>
      </w:r>
      <w:r w:rsidR="000E2460">
        <w:rPr>
          <w:rStyle w:val="spellingerror"/>
          <w:rFonts w:ascii="Cambria Math" w:hAnsi="Cambria Math" w:cs="Segoe UI"/>
        </w:rPr>
        <w:t>InvestiFull</w:t>
      </w:r>
      <w:r>
        <w:rPr>
          <w:rStyle w:val="normaltextrun"/>
          <w:rFonts w:ascii="Cambria Math" w:hAnsi="Cambria Math" w:cs="Segoe UI"/>
        </w:rPr>
        <w:t> </w:t>
      </w:r>
      <w:r>
        <w:rPr>
          <w:rStyle w:val="normaltextrun"/>
          <w:rFonts w:ascii="Cambria Math" w:hAnsi="Cambria Math" w:cs="Segoe UI"/>
          <w:b/>
          <w:bCs/>
        </w:rPr>
        <w:t>c</w:t>
      </w:r>
      <w:r>
        <w:rPr>
          <w:rStyle w:val="normaltextrun"/>
          <w:rFonts w:ascii="Cambria Math" w:hAnsi="Cambria Math" w:cs="Segoe UI"/>
        </w:rPr>
        <w:t>reates a window displaying the fullerene’s topology via a Schlegell diagram.</w:t>
      </w:r>
      <w:r>
        <w:rPr>
          <w:rStyle w:val="eop"/>
          <w:rFonts w:ascii="Cambria Math" w:hAnsi="Cambria Math" w:cs="Segoe UI"/>
        </w:rPr>
        <w:t> </w:t>
      </w:r>
    </w:p>
    <w:p w14:paraId="5CCDBB78" w14:textId="3FDA7FBA" w:rsidR="004B4BA3" w:rsidRDefault="00216165">
      <w:pPr>
        <w:pStyle w:val="Heading1"/>
        <w:rPr>
          <w:rFonts w:ascii="Cambria Math" w:eastAsia="Cambria Math" w:hAnsi="Cambria Math" w:cs="Cambria Math"/>
        </w:rPr>
      </w:pPr>
      <w:bookmarkStart w:id="53" w:name="_Toc33640464"/>
      <w:bookmarkStart w:id="54" w:name="_Toc43999469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44C871" wp14:editId="3C62CDF3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429000" cy="4572000"/>
            <wp:effectExtent l="0" t="0" r="0" b="0"/>
            <wp:wrapTopAndBottom/>
            <wp:docPr id="782913986" name="Picture 149093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9321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A3" w:rsidRPr="019431B1">
        <w:rPr>
          <w:rFonts w:ascii="Cambria Math" w:eastAsia="Cambria Math" w:hAnsi="Cambria Math" w:cs="Cambria Math"/>
        </w:rPr>
        <w:t>Other Nonfunctional Requirements</w:t>
      </w:r>
      <w:bookmarkEnd w:id="53"/>
    </w:p>
    <w:p w14:paraId="14AAE3A3" w14:textId="1CC4AAD5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55" w:name="_Toc33640465"/>
      <w:r w:rsidRPr="4F0E1CA3">
        <w:rPr>
          <w:rFonts w:ascii="Cambria Math" w:eastAsia="Cambria Math" w:hAnsi="Cambria Math" w:cs="Cambria Math"/>
        </w:rPr>
        <w:t>Performance Requirements</w:t>
      </w:r>
      <w:bookmarkEnd w:id="54"/>
      <w:bookmarkEnd w:id="55"/>
    </w:p>
    <w:p w14:paraId="658BFEEE" w14:textId="1F181A14" w:rsidR="2782A57D" w:rsidRDefault="5C69D837" w:rsidP="2782A57D">
      <w:pPr>
        <w:rPr>
          <w:rFonts w:ascii="Cambria Math" w:eastAsia="Cambria Math" w:hAnsi="Cambria Math" w:cs="Cambria Math"/>
        </w:rPr>
      </w:pPr>
      <w:r w:rsidRPr="750A0B51">
        <w:rPr>
          <w:rFonts w:ascii="Cambria Math" w:eastAsia="Cambria Math" w:hAnsi="Cambria Math" w:cs="Cambria Math"/>
        </w:rPr>
        <w:t xml:space="preserve">In the instance the user </w:t>
      </w:r>
      <w:r w:rsidR="56E223F8" w:rsidRPr="750A0B51">
        <w:rPr>
          <w:rFonts w:ascii="Cambria Math" w:eastAsia="Cambria Math" w:hAnsi="Cambria Math" w:cs="Cambria Math"/>
        </w:rPr>
        <w:t xml:space="preserve">attempts </w:t>
      </w:r>
      <w:r w:rsidRPr="750A0B51">
        <w:rPr>
          <w:rFonts w:ascii="Cambria Math" w:eastAsia="Cambria Math" w:hAnsi="Cambria Math" w:cs="Cambria Math"/>
        </w:rPr>
        <w:t>to create a database</w:t>
      </w:r>
      <w:r w:rsidR="4E5F9D73" w:rsidRPr="750A0B51">
        <w:rPr>
          <w:rFonts w:ascii="Cambria Math" w:eastAsia="Cambria Math" w:hAnsi="Cambria Math" w:cs="Cambria Math"/>
        </w:rPr>
        <w:t>,</w:t>
      </w:r>
      <w:r w:rsidRPr="750A0B51">
        <w:rPr>
          <w:rFonts w:ascii="Cambria Math" w:eastAsia="Cambria Math" w:hAnsi="Cambria Math" w:cs="Cambria Math"/>
        </w:rPr>
        <w:t xml:space="preserve"> they </w:t>
      </w:r>
      <w:r w:rsidR="35CAD1F3" w:rsidRPr="750A0B51">
        <w:rPr>
          <w:rFonts w:ascii="Cambria Math" w:eastAsia="Cambria Math" w:hAnsi="Cambria Math" w:cs="Cambria Math"/>
        </w:rPr>
        <w:t>must</w:t>
      </w:r>
      <w:r w:rsidR="56B48C59" w:rsidRPr="750A0B51">
        <w:rPr>
          <w:rFonts w:ascii="Cambria Math" w:eastAsia="Cambria Math" w:hAnsi="Cambria Math" w:cs="Cambria Math"/>
        </w:rPr>
        <w:t xml:space="preserve"> have enough memory </w:t>
      </w:r>
      <w:r w:rsidR="4ACE9ED1" w:rsidRPr="750A0B51">
        <w:rPr>
          <w:rFonts w:ascii="Cambria Math" w:eastAsia="Cambria Math" w:hAnsi="Cambria Math" w:cs="Cambria Math"/>
        </w:rPr>
        <w:t>to</w:t>
      </w:r>
      <w:r w:rsidR="56B48C59" w:rsidRPr="750A0B51">
        <w:rPr>
          <w:rFonts w:ascii="Cambria Math" w:eastAsia="Cambria Math" w:hAnsi="Cambria Math" w:cs="Cambria Math"/>
        </w:rPr>
        <w:t xml:space="preserve"> store </w:t>
      </w:r>
      <w:r w:rsidR="740C9A5A" w:rsidRPr="750A0B51">
        <w:rPr>
          <w:rFonts w:ascii="Cambria Math" w:eastAsia="Cambria Math" w:hAnsi="Cambria Math" w:cs="Cambria Math"/>
        </w:rPr>
        <w:t>the database</w:t>
      </w:r>
      <w:r w:rsidR="56B48C59" w:rsidRPr="750A0B51">
        <w:rPr>
          <w:rFonts w:ascii="Cambria Math" w:eastAsia="Cambria Math" w:hAnsi="Cambria Math" w:cs="Cambria Math"/>
        </w:rPr>
        <w:t xml:space="preserve"> before </w:t>
      </w:r>
      <w:r w:rsidR="2A1F5EEE" w:rsidRPr="750A0B51">
        <w:rPr>
          <w:rFonts w:ascii="Cambria Math" w:eastAsia="Cambria Math" w:hAnsi="Cambria Math" w:cs="Cambria Math"/>
        </w:rPr>
        <w:t>it</w:t>
      </w:r>
      <w:r w:rsidR="5B56EBA4" w:rsidRPr="750A0B51">
        <w:rPr>
          <w:rFonts w:ascii="Cambria Math" w:eastAsia="Cambria Math" w:hAnsi="Cambria Math" w:cs="Cambria Math"/>
        </w:rPr>
        <w:t xml:space="preserve"> is</w:t>
      </w:r>
      <w:r w:rsidR="56B48C59" w:rsidRPr="750A0B51">
        <w:rPr>
          <w:rFonts w:ascii="Cambria Math" w:eastAsia="Cambria Math" w:hAnsi="Cambria Math" w:cs="Cambria Math"/>
        </w:rPr>
        <w:t xml:space="preserve"> created.</w:t>
      </w:r>
    </w:p>
    <w:p w14:paraId="636972F2" w14:textId="79627B99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56" w:name="_Toc439994691"/>
      <w:bookmarkStart w:id="57" w:name="_Toc33640466"/>
      <w:r w:rsidRPr="4F0E1CA3">
        <w:rPr>
          <w:rFonts w:ascii="Cambria Math" w:eastAsia="Cambria Math" w:hAnsi="Cambria Math" w:cs="Cambria Math"/>
        </w:rPr>
        <w:t>Safety Requirements</w:t>
      </w:r>
      <w:bookmarkEnd w:id="56"/>
      <w:bookmarkEnd w:id="57"/>
    </w:p>
    <w:p w14:paraId="5AEEBC13" w14:textId="4EA42D5A" w:rsidR="22BE7F89" w:rsidRDefault="5DB37520" w:rsidP="22BE7F89">
      <w:pPr>
        <w:rPr>
          <w:rFonts w:ascii="Cambria Math" w:eastAsia="Cambria Math" w:hAnsi="Cambria Math" w:cs="Cambria Math"/>
        </w:rPr>
      </w:pPr>
      <w:r w:rsidRPr="5887457F">
        <w:rPr>
          <w:rFonts w:ascii="Cambria Math" w:eastAsia="Cambria Math" w:hAnsi="Cambria Math" w:cs="Cambria Math"/>
        </w:rPr>
        <w:t>None apply</w:t>
      </w:r>
      <w:r w:rsidR="56746C1C" w:rsidRPr="5887457F">
        <w:rPr>
          <w:rFonts w:ascii="Cambria Math" w:eastAsia="Cambria Math" w:hAnsi="Cambria Math" w:cs="Cambria Math"/>
        </w:rPr>
        <w:t>.</w:t>
      </w:r>
    </w:p>
    <w:p w14:paraId="5B7EC1E2" w14:textId="2BA16412" w:rsidR="004B4BA3" w:rsidRDefault="004B4BA3">
      <w:pPr>
        <w:pStyle w:val="Heading2"/>
        <w:rPr>
          <w:rFonts w:ascii="Cambria Math" w:eastAsia="Cambria Math" w:hAnsi="Cambria Math" w:cs="Cambria Math"/>
        </w:rPr>
      </w:pPr>
      <w:bookmarkStart w:id="58" w:name="_Toc439994692"/>
      <w:bookmarkStart w:id="59" w:name="_Toc33640467"/>
      <w:r w:rsidRPr="4F0E1CA3">
        <w:rPr>
          <w:rFonts w:ascii="Cambria Math" w:eastAsia="Cambria Math" w:hAnsi="Cambria Math" w:cs="Cambria Math"/>
        </w:rPr>
        <w:t>Security Requirements</w:t>
      </w:r>
      <w:bookmarkEnd w:id="58"/>
      <w:bookmarkEnd w:id="59"/>
    </w:p>
    <w:p w14:paraId="05DBECAC" w14:textId="37736E6D" w:rsidR="22BE7F89" w:rsidRDefault="0E9C6721" w:rsidP="22BE7F89">
      <w:pPr>
        <w:rPr>
          <w:rFonts w:ascii="Cambria Math" w:eastAsia="Cambria Math" w:hAnsi="Cambria Math" w:cs="Cambria Math"/>
        </w:rPr>
      </w:pPr>
      <w:r w:rsidRPr="5887457F">
        <w:rPr>
          <w:rFonts w:ascii="Cambria Math" w:eastAsia="Cambria Math" w:hAnsi="Cambria Math" w:cs="Cambria Math"/>
        </w:rPr>
        <w:t>None apply</w:t>
      </w:r>
      <w:r w:rsidR="7631F55D" w:rsidRPr="5887457F">
        <w:rPr>
          <w:rFonts w:ascii="Cambria Math" w:eastAsia="Cambria Math" w:hAnsi="Cambria Math" w:cs="Cambria Math"/>
        </w:rPr>
        <w:t>.</w:t>
      </w:r>
    </w:p>
    <w:p w14:paraId="20B2B85F" w14:textId="6CFBCCD0" w:rsidR="004B4BA3" w:rsidRDefault="004B4BA3" w:rsidP="2782A57D">
      <w:pPr>
        <w:pStyle w:val="Heading2"/>
        <w:rPr>
          <w:rFonts w:ascii="Cambria Math" w:eastAsia="Cambria Math" w:hAnsi="Cambria Math" w:cs="Cambria Math"/>
        </w:rPr>
      </w:pPr>
      <w:bookmarkStart w:id="60" w:name="_Toc439994693"/>
      <w:bookmarkStart w:id="61" w:name="_Toc33640468"/>
      <w:r w:rsidRPr="4F0E1CA3">
        <w:rPr>
          <w:rFonts w:ascii="Cambria Math" w:eastAsia="Cambria Math" w:hAnsi="Cambria Math" w:cs="Cambria Math"/>
        </w:rPr>
        <w:lastRenderedPageBreak/>
        <w:t>Software Quality Attributes</w:t>
      </w:r>
      <w:bookmarkEnd w:id="60"/>
      <w:bookmarkEnd w:id="61"/>
    </w:p>
    <w:p w14:paraId="09510F3B" w14:textId="43CD8F0B" w:rsidR="678F333A" w:rsidRDefault="678F333A" w:rsidP="750A0B51">
      <w:pPr>
        <w:pStyle w:val="ListParagraph"/>
        <w:numPr>
          <w:ilvl w:val="1"/>
          <w:numId w:val="6"/>
        </w:numPr>
        <w:rPr>
          <w:rFonts w:ascii="Cambria Math" w:eastAsia="Cambria Math" w:hAnsi="Cambria Math" w:cs="Cambria Math"/>
        </w:rPr>
      </w:pPr>
      <w:r w:rsidRPr="750A0B51">
        <w:rPr>
          <w:rFonts w:ascii="Cambria Math" w:eastAsia="Cambria Math" w:hAnsi="Cambria Math" w:cs="Cambria Math"/>
        </w:rPr>
        <w:t xml:space="preserve">InvestiFull accurately produces diagrams and charts for </w:t>
      </w:r>
      <w:r w:rsidR="00AD1C39">
        <w:rPr>
          <w:rFonts w:ascii="Cambria Math" w:eastAsia="Cambria Math" w:hAnsi="Cambria Math" w:cs="Cambria Math"/>
        </w:rPr>
        <w:t>f</w:t>
      </w:r>
      <w:r w:rsidRPr="750A0B51">
        <w:rPr>
          <w:rFonts w:ascii="Cambria Math" w:eastAsia="Cambria Math" w:hAnsi="Cambria Math" w:cs="Cambria Math"/>
        </w:rPr>
        <w:t>ullerenes</w:t>
      </w:r>
      <w:r w:rsidR="3138672B" w:rsidRPr="750A0B51">
        <w:rPr>
          <w:rFonts w:ascii="Cambria Math" w:eastAsia="Cambria Math" w:hAnsi="Cambria Math" w:cs="Cambria Math"/>
        </w:rPr>
        <w:t xml:space="preserve"> at or</w:t>
      </w:r>
      <w:r w:rsidRPr="750A0B51">
        <w:rPr>
          <w:rFonts w:ascii="Cambria Math" w:eastAsia="Cambria Math" w:hAnsi="Cambria Math" w:cs="Cambria Math"/>
        </w:rPr>
        <w:t xml:space="preserve"> below a range of two hundred carbon atoms. </w:t>
      </w:r>
      <w:r w:rsidR="7FA5BC03" w:rsidRPr="750A0B51">
        <w:rPr>
          <w:rFonts w:ascii="Cambria Math" w:eastAsia="Cambria Math" w:hAnsi="Cambria Math" w:cs="Cambria Math"/>
        </w:rPr>
        <w:t>Additionally, it stores and maintains entered ranges within a database for later searching and visualization.</w:t>
      </w:r>
    </w:p>
    <w:p w14:paraId="3DC1CF65" w14:textId="5599BB18" w:rsidR="446A92F1" w:rsidRDefault="446A92F1" w:rsidP="446A92F1">
      <w:pPr>
        <w:ind w:firstLine="720"/>
        <w:rPr>
          <w:rFonts w:ascii="Cambria Math" w:eastAsia="Cambria Math" w:hAnsi="Cambria Math" w:cs="Cambria Math"/>
        </w:rPr>
      </w:pPr>
    </w:p>
    <w:p w14:paraId="2050D4FA" w14:textId="1CA987A0" w:rsidR="049C67B5" w:rsidRDefault="049C67B5" w:rsidP="750A0B51">
      <w:pPr>
        <w:pStyle w:val="ListParagraph"/>
        <w:numPr>
          <w:ilvl w:val="1"/>
          <w:numId w:val="6"/>
        </w:numPr>
        <w:rPr>
          <w:rFonts w:ascii="Cambria Math" w:eastAsia="Cambria Math" w:hAnsi="Cambria Math" w:cs="Cambria Math"/>
        </w:rPr>
      </w:pPr>
      <w:r w:rsidRPr="750A0B51">
        <w:rPr>
          <w:rFonts w:ascii="Cambria Math" w:eastAsia="Cambria Math" w:hAnsi="Cambria Math" w:cs="Cambria Math"/>
        </w:rPr>
        <w:t>Investi</w:t>
      </w:r>
      <w:r w:rsidR="7DAE8B3B" w:rsidRPr="750A0B51">
        <w:rPr>
          <w:rFonts w:ascii="Cambria Math" w:eastAsia="Cambria Math" w:hAnsi="Cambria Math" w:cs="Cambria Math"/>
        </w:rPr>
        <w:t>F</w:t>
      </w:r>
      <w:r w:rsidRPr="750A0B51">
        <w:rPr>
          <w:rFonts w:ascii="Cambria Math" w:eastAsia="Cambria Math" w:hAnsi="Cambria Math" w:cs="Cambria Math"/>
        </w:rPr>
        <w:t>ul</w:t>
      </w:r>
      <w:r w:rsidR="0505F426" w:rsidRPr="750A0B51">
        <w:rPr>
          <w:rFonts w:ascii="Cambria Math" w:eastAsia="Cambria Math" w:hAnsi="Cambria Math" w:cs="Cambria Math"/>
        </w:rPr>
        <w:t>l</w:t>
      </w:r>
      <w:r w:rsidRPr="750A0B51">
        <w:rPr>
          <w:rFonts w:ascii="Cambria Math" w:eastAsia="Cambria Math" w:hAnsi="Cambria Math" w:cs="Cambria Math"/>
        </w:rPr>
        <w:t xml:space="preserve"> is written in python to make the software both portable</w:t>
      </w:r>
      <w:r w:rsidR="177385BC" w:rsidRPr="750A0B51">
        <w:rPr>
          <w:rFonts w:ascii="Cambria Math" w:eastAsia="Cambria Math" w:hAnsi="Cambria Math" w:cs="Cambria Math"/>
        </w:rPr>
        <w:t xml:space="preserve"> and</w:t>
      </w:r>
      <w:r w:rsidRPr="750A0B51">
        <w:rPr>
          <w:rFonts w:ascii="Cambria Math" w:eastAsia="Cambria Math" w:hAnsi="Cambria Math" w:cs="Cambria Math"/>
        </w:rPr>
        <w:t xml:space="preserve"> </w:t>
      </w:r>
      <w:r w:rsidR="0C65E6B6" w:rsidRPr="750A0B51">
        <w:rPr>
          <w:rFonts w:ascii="Cambria Math" w:eastAsia="Cambria Math" w:hAnsi="Cambria Math" w:cs="Cambria Math"/>
        </w:rPr>
        <w:t>easy to expand</w:t>
      </w:r>
      <w:r w:rsidR="712DDF09" w:rsidRPr="750A0B51">
        <w:rPr>
          <w:rFonts w:ascii="Cambria Math" w:eastAsia="Cambria Math" w:hAnsi="Cambria Math" w:cs="Cambria Math"/>
        </w:rPr>
        <w:t>.</w:t>
      </w:r>
      <w:r w:rsidR="66626AC1" w:rsidRPr="750A0B51">
        <w:rPr>
          <w:rFonts w:ascii="Cambria Math" w:eastAsia="Cambria Math" w:hAnsi="Cambria Math" w:cs="Cambria Math"/>
        </w:rPr>
        <w:t xml:space="preserve"> </w:t>
      </w:r>
      <w:r w:rsidR="41FB6B44" w:rsidRPr="750A0B51">
        <w:rPr>
          <w:rFonts w:ascii="Cambria Math" w:eastAsia="Cambria Math" w:hAnsi="Cambria Math" w:cs="Cambria Math"/>
        </w:rPr>
        <w:t>The future addition of desired features is also taken into consideration.</w:t>
      </w:r>
    </w:p>
    <w:p w14:paraId="3633FF75" w14:textId="2215D60B" w:rsidR="004B4BA3" w:rsidRDefault="004B4BA3" w:rsidP="22BE7F89">
      <w:pPr>
        <w:pStyle w:val="Heading2"/>
        <w:rPr>
          <w:rFonts w:ascii="Cambria Math" w:eastAsia="Cambria Math" w:hAnsi="Cambria Math" w:cs="Cambria Math"/>
        </w:rPr>
      </w:pPr>
      <w:bookmarkStart w:id="62" w:name="_Toc439994694"/>
      <w:bookmarkStart w:id="63" w:name="_Toc33640469"/>
      <w:r w:rsidRPr="4F0E1CA3">
        <w:rPr>
          <w:rFonts w:ascii="Cambria Math" w:eastAsia="Cambria Math" w:hAnsi="Cambria Math" w:cs="Cambria Math"/>
        </w:rPr>
        <w:t>Business Rules</w:t>
      </w:r>
      <w:bookmarkEnd w:id="62"/>
      <w:bookmarkEnd w:id="63"/>
    </w:p>
    <w:p w14:paraId="10D55AF1" w14:textId="457826E1" w:rsidR="22BE7F89" w:rsidRDefault="7421A932" w:rsidP="22BE7F89">
      <w:pPr>
        <w:pStyle w:val="template"/>
        <w:rPr>
          <w:rFonts w:ascii="Cambria Math" w:eastAsia="Cambria Math" w:hAnsi="Cambria Math" w:cs="Cambria Math"/>
        </w:rPr>
      </w:pPr>
      <w:r w:rsidRPr="5887457F">
        <w:rPr>
          <w:rFonts w:ascii="Cambria Math" w:eastAsia="Cambria Math" w:hAnsi="Cambria Math" w:cs="Cambria Math"/>
          <w:i w:val="0"/>
        </w:rPr>
        <w:t>Any users can use any of the functionality at any point during the runtime of the program. No account authorization or user requirements are necessary.</w:t>
      </w:r>
    </w:p>
    <w:p w14:paraId="00460A06" w14:textId="6FEF9B61" w:rsidR="004B4BA3" w:rsidRDefault="004B4BA3">
      <w:pPr>
        <w:pStyle w:val="Heading1"/>
        <w:rPr>
          <w:rFonts w:ascii="Cambria Math" w:eastAsia="Cambria Math" w:hAnsi="Cambria Math" w:cs="Cambria Math"/>
        </w:rPr>
      </w:pPr>
      <w:bookmarkStart w:id="64" w:name="_Toc439994695"/>
      <w:bookmarkStart w:id="65" w:name="_Toc33640470"/>
      <w:r w:rsidRPr="5887457F">
        <w:rPr>
          <w:rFonts w:ascii="Cambria Math" w:eastAsia="Cambria Math" w:hAnsi="Cambria Math" w:cs="Cambria Math"/>
        </w:rPr>
        <w:lastRenderedPageBreak/>
        <w:t>Other Requirements</w:t>
      </w:r>
      <w:bookmarkEnd w:id="64"/>
      <w:bookmarkEnd w:id="65"/>
    </w:p>
    <w:p w14:paraId="34E34AD5" w14:textId="77777777" w:rsidR="004B4BA3" w:rsidRDefault="004B4BA3" w:rsidP="22BE7F89">
      <w:pPr>
        <w:pStyle w:val="TOCEntry"/>
        <w:rPr>
          <w:rFonts w:ascii="Cambria Math" w:eastAsia="Cambria Math" w:hAnsi="Cambria Math" w:cs="Cambria Math"/>
        </w:rPr>
      </w:pPr>
      <w:bookmarkStart w:id="66" w:name="_Toc439994696"/>
      <w:bookmarkStart w:id="67" w:name="_Toc33640471"/>
      <w:r w:rsidRPr="2BC49F7B">
        <w:rPr>
          <w:rFonts w:ascii="Cambria Math" w:eastAsia="Cambria Math" w:hAnsi="Cambria Math" w:cs="Cambria Math"/>
        </w:rPr>
        <w:t>Appendix A: Glossary</w:t>
      </w:r>
      <w:bookmarkEnd w:id="66"/>
      <w:bookmarkEnd w:id="67"/>
    </w:p>
    <w:p w14:paraId="7C1F5AF1" w14:textId="436CA2B7" w:rsidR="35149D27" w:rsidRDefault="35149D27" w:rsidP="0B715514">
      <w:pPr>
        <w:pStyle w:val="TOCEntry"/>
        <w:numPr>
          <w:ilvl w:val="0"/>
          <w:numId w:val="4"/>
        </w:numPr>
        <w:rPr>
          <w:rFonts w:ascii="Cambria Math" w:eastAsia="Cambria Math" w:hAnsi="Cambria Math" w:cs="Cambria Math"/>
          <w:bCs/>
          <w:sz w:val="22"/>
          <w:szCs w:val="22"/>
        </w:rPr>
      </w:pPr>
      <w:bookmarkStart w:id="68" w:name="_Toc33555689"/>
      <w:bookmarkStart w:id="69" w:name="_Toc33640472"/>
      <w:r w:rsidRPr="0B715514">
        <w:rPr>
          <w:rFonts w:ascii="Cambria Math" w:eastAsia="Cambria Math" w:hAnsi="Cambria Math" w:cs="Cambria Math"/>
          <w:sz w:val="22"/>
          <w:szCs w:val="22"/>
        </w:rPr>
        <w:t>Fullerene</w:t>
      </w:r>
      <w:bookmarkEnd w:id="68"/>
      <w:bookmarkEnd w:id="69"/>
    </w:p>
    <w:p w14:paraId="2FACAF7C" w14:textId="002E386C" w:rsidR="35149D27" w:rsidRDefault="5DC594FC" w:rsidP="5584490E">
      <w:pPr>
        <w:pStyle w:val="TOCEntry"/>
        <w:ind w:firstLine="720"/>
        <w:rPr>
          <w:rFonts w:ascii="Cambria Math" w:eastAsia="Cambria Math" w:hAnsi="Cambria Math" w:cs="Cambria Math"/>
          <w:b w:val="0"/>
          <w:sz w:val="22"/>
          <w:szCs w:val="22"/>
        </w:rPr>
      </w:pPr>
      <w:bookmarkStart w:id="70" w:name="_Toc33640473"/>
      <w:r w:rsidRPr="414F7631">
        <w:rPr>
          <w:rFonts w:ascii="Cambria Math" w:eastAsia="Cambria Math" w:hAnsi="Cambria Math" w:cs="Cambria Math"/>
          <w:b w:val="0"/>
          <w:sz w:val="22"/>
          <w:szCs w:val="22"/>
        </w:rPr>
        <w:t>Any series of hollow carbon molecules that form either a closed cage or a cylinder.</w:t>
      </w:r>
      <w:r w:rsidR="07C265BD" w:rsidRPr="414F7631">
        <w:rPr>
          <w:rFonts w:ascii="Cambria Math" w:eastAsia="Cambria Math" w:hAnsi="Cambria Math" w:cs="Cambria Math"/>
          <w:b w:val="0"/>
          <w:sz w:val="22"/>
          <w:szCs w:val="22"/>
        </w:rPr>
        <w:t xml:space="preserve"> [2]</w:t>
      </w:r>
      <w:bookmarkEnd w:id="70"/>
    </w:p>
    <w:p w14:paraId="5E65E93C" w14:textId="6EFAA07F" w:rsidR="3D7391FF" w:rsidRDefault="3D7391FF" w:rsidP="0B1DFC6D">
      <w:pPr>
        <w:pStyle w:val="TOCEntry"/>
        <w:numPr>
          <w:ilvl w:val="0"/>
          <w:numId w:val="3"/>
        </w:numPr>
        <w:rPr>
          <w:rFonts w:ascii="Cambria Math" w:eastAsia="Cambria Math" w:hAnsi="Cambria Math" w:cs="Cambria Math"/>
          <w:b w:val="0"/>
          <w:sz w:val="22"/>
          <w:szCs w:val="22"/>
        </w:rPr>
      </w:pPr>
      <w:bookmarkStart w:id="71" w:name="_Toc33640474"/>
      <w:r w:rsidRPr="0B1DFC6D">
        <w:rPr>
          <w:rFonts w:ascii="Cambria Math" w:eastAsia="Cambria Math" w:hAnsi="Cambria Math" w:cs="Cambria Math"/>
          <w:sz w:val="22"/>
          <w:szCs w:val="22"/>
        </w:rPr>
        <w:t>Isomer</w:t>
      </w:r>
      <w:r>
        <w:br/>
      </w:r>
      <w:r>
        <w:br/>
      </w:r>
      <w:r w:rsidR="7E41625D" w:rsidRPr="0B1DFC6D">
        <w:rPr>
          <w:rFonts w:ascii="Cambria Math" w:eastAsia="Cambria Math" w:hAnsi="Cambria Math" w:cs="Cambria Math"/>
          <w:b w:val="0"/>
          <w:sz w:val="22"/>
          <w:szCs w:val="22"/>
        </w:rPr>
        <w:t>Molecules that have the same numbers of the same kinds of atoms (and hence the same formula) but differ in chemical and physical properties. [4]</w:t>
      </w:r>
      <w:bookmarkEnd w:id="71"/>
    </w:p>
    <w:p w14:paraId="75D24A81" w14:textId="0C433211" w:rsidR="35149D27" w:rsidRDefault="35149D27" w:rsidP="0B715514">
      <w:pPr>
        <w:pStyle w:val="TOCEntry"/>
        <w:numPr>
          <w:ilvl w:val="0"/>
          <w:numId w:val="3"/>
        </w:numPr>
        <w:rPr>
          <w:rFonts w:ascii="Cambria Math" w:eastAsia="Cambria Math" w:hAnsi="Cambria Math" w:cs="Cambria Math"/>
          <w:bCs/>
          <w:sz w:val="22"/>
          <w:szCs w:val="22"/>
        </w:rPr>
      </w:pPr>
      <w:bookmarkStart w:id="72" w:name="_Toc33555691"/>
      <w:bookmarkStart w:id="73" w:name="_Toc33640475"/>
      <w:r w:rsidRPr="0B715514">
        <w:rPr>
          <w:rFonts w:ascii="Cambria Math" w:eastAsia="Cambria Math" w:hAnsi="Cambria Math" w:cs="Cambria Math"/>
          <w:sz w:val="22"/>
          <w:szCs w:val="22"/>
        </w:rPr>
        <w:t>Spiral Algorithm</w:t>
      </w:r>
      <w:bookmarkEnd w:id="72"/>
      <w:bookmarkEnd w:id="73"/>
    </w:p>
    <w:p w14:paraId="45E8A76E" w14:textId="75D21363" w:rsidR="35149D27" w:rsidRDefault="77106667" w:rsidP="5584490E">
      <w:pPr>
        <w:pStyle w:val="TOCEntry"/>
        <w:ind w:left="720"/>
        <w:rPr>
          <w:rFonts w:ascii="Cambria Math" w:eastAsia="Cambria Math" w:hAnsi="Cambria Math" w:cs="Cambria Math"/>
          <w:b w:val="0"/>
          <w:sz w:val="22"/>
          <w:szCs w:val="22"/>
        </w:rPr>
      </w:pPr>
      <w:bookmarkStart w:id="74" w:name="_Toc33555692"/>
      <w:bookmarkStart w:id="75" w:name="_Toc33640476"/>
      <w:r w:rsidRPr="414F7631">
        <w:rPr>
          <w:rFonts w:ascii="Cambria Math" w:eastAsia="Cambria Math" w:hAnsi="Cambria Math" w:cs="Cambria Math"/>
          <w:b w:val="0"/>
          <w:sz w:val="22"/>
          <w:szCs w:val="22"/>
        </w:rPr>
        <w:t xml:space="preserve">This is in reference to a spiral algorithm that produces topological information on fullerenes. A Fortran </w:t>
      </w:r>
      <w:r w:rsidR="78AFE011" w:rsidRPr="414F7631">
        <w:rPr>
          <w:rFonts w:ascii="Cambria Math" w:eastAsia="Cambria Math" w:hAnsi="Cambria Math" w:cs="Cambria Math"/>
          <w:b w:val="0"/>
          <w:sz w:val="22"/>
          <w:szCs w:val="22"/>
        </w:rPr>
        <w:t>implementation</w:t>
      </w:r>
      <w:r w:rsidRPr="414F7631">
        <w:rPr>
          <w:rFonts w:ascii="Cambria Math" w:eastAsia="Cambria Math" w:hAnsi="Cambria Math" w:cs="Cambria Math"/>
          <w:b w:val="0"/>
          <w:sz w:val="22"/>
          <w:szCs w:val="22"/>
        </w:rPr>
        <w:t xml:space="preserve"> retrieved from </w:t>
      </w:r>
      <w:r w:rsidR="23A9A5E9" w:rsidRPr="414F7631">
        <w:rPr>
          <w:rFonts w:ascii="Cambria Math" w:eastAsia="Cambria Math" w:hAnsi="Cambria Math" w:cs="Cambria Math"/>
          <w:b w:val="0"/>
          <w:sz w:val="22"/>
          <w:szCs w:val="22"/>
        </w:rPr>
        <w:t>GitHub</w:t>
      </w:r>
      <w:r w:rsidRPr="414F7631">
        <w:rPr>
          <w:rFonts w:ascii="Cambria Math" w:eastAsia="Cambria Math" w:hAnsi="Cambria Math" w:cs="Cambria Math"/>
          <w:b w:val="0"/>
          <w:sz w:val="22"/>
          <w:szCs w:val="22"/>
        </w:rPr>
        <w:t xml:space="preserve"> user </w:t>
      </w:r>
      <w:r w:rsidR="00C26DE1">
        <w:rPr>
          <w:rFonts w:ascii="Cambria Math" w:eastAsia="Cambria Math" w:hAnsi="Cambria Math" w:cs="Cambria Math"/>
          <w:b w:val="0"/>
          <w:sz w:val="22"/>
          <w:szCs w:val="22"/>
        </w:rPr>
        <w:t>'</w:t>
      </w:r>
      <w:proofErr w:type="spellStart"/>
      <w:r w:rsidR="2AF7BA2B" w:rsidRPr="414F7631">
        <w:rPr>
          <w:rFonts w:ascii="Cambria Math" w:eastAsia="Cambria Math" w:hAnsi="Cambria Math" w:cs="Cambria Math"/>
          <w:b w:val="0"/>
          <w:sz w:val="22"/>
          <w:szCs w:val="22"/>
        </w:rPr>
        <w:t>csgorham</w:t>
      </w:r>
      <w:proofErr w:type="spellEnd"/>
      <w:r w:rsidR="00C26DE1">
        <w:rPr>
          <w:rFonts w:ascii="Cambria Math" w:eastAsia="Cambria Math" w:hAnsi="Cambria Math" w:cs="Cambria Math"/>
          <w:b w:val="0"/>
          <w:sz w:val="22"/>
          <w:szCs w:val="22"/>
        </w:rPr>
        <w:t>'</w:t>
      </w:r>
      <w:r w:rsidR="2AF7BA2B" w:rsidRPr="414F7631">
        <w:rPr>
          <w:rFonts w:ascii="Cambria Math" w:eastAsia="Cambria Math" w:hAnsi="Cambria Math" w:cs="Cambria Math"/>
          <w:b w:val="0"/>
          <w:sz w:val="22"/>
          <w:szCs w:val="22"/>
        </w:rPr>
        <w:t xml:space="preserve"> utilize</w:t>
      </w:r>
      <w:r w:rsidR="2AE4B683" w:rsidRPr="414F7631">
        <w:rPr>
          <w:rFonts w:ascii="Cambria Math" w:eastAsia="Cambria Math" w:hAnsi="Cambria Math" w:cs="Cambria Math"/>
          <w:b w:val="0"/>
          <w:sz w:val="22"/>
          <w:szCs w:val="22"/>
        </w:rPr>
        <w:t>s</w:t>
      </w:r>
      <w:r w:rsidR="2AF7BA2B" w:rsidRPr="414F7631">
        <w:rPr>
          <w:rFonts w:ascii="Cambria Math" w:eastAsia="Cambria Math" w:hAnsi="Cambria Math" w:cs="Cambria Math"/>
          <w:b w:val="0"/>
          <w:sz w:val="22"/>
          <w:szCs w:val="22"/>
        </w:rPr>
        <w:t xml:space="preserve"> in InvestiFull.</w:t>
      </w:r>
      <w:r w:rsidR="14E7EB14" w:rsidRPr="414F7631">
        <w:rPr>
          <w:rFonts w:ascii="Cambria Math" w:eastAsia="Cambria Math" w:hAnsi="Cambria Math" w:cs="Cambria Math"/>
          <w:b w:val="0"/>
          <w:sz w:val="22"/>
          <w:szCs w:val="22"/>
        </w:rPr>
        <w:t xml:space="preserve"> [1]</w:t>
      </w:r>
      <w:bookmarkEnd w:id="74"/>
      <w:bookmarkEnd w:id="75"/>
    </w:p>
    <w:p w14:paraId="7BA9A227" w14:textId="103E4A61" w:rsidR="6C42623E" w:rsidRDefault="6C42623E" w:rsidP="6E4D97BE">
      <w:pPr>
        <w:pStyle w:val="TOCEntry"/>
        <w:numPr>
          <w:ilvl w:val="0"/>
          <w:numId w:val="2"/>
        </w:numPr>
        <w:rPr>
          <w:rFonts w:ascii="Cambria Math" w:eastAsia="Cambria Math" w:hAnsi="Cambria Math" w:cs="Cambria Math"/>
          <w:sz w:val="22"/>
          <w:szCs w:val="22"/>
        </w:rPr>
      </w:pPr>
      <w:bookmarkStart w:id="76" w:name="_Toc33555693"/>
      <w:bookmarkStart w:id="77" w:name="_Toc33640477"/>
      <w:r w:rsidRPr="414F7631">
        <w:rPr>
          <w:rFonts w:ascii="Cambria Math" w:eastAsia="Cambria Math" w:hAnsi="Cambria Math" w:cs="Cambria Math"/>
          <w:sz w:val="22"/>
          <w:szCs w:val="22"/>
        </w:rPr>
        <w:t>Schlegel Diagram</w:t>
      </w:r>
      <w:bookmarkEnd w:id="76"/>
      <w:bookmarkEnd w:id="77"/>
    </w:p>
    <w:p w14:paraId="45368771" w14:textId="635DAE77" w:rsidR="500E13E1" w:rsidRDefault="2EC51A0D" w:rsidP="530B6F24">
      <w:pPr>
        <w:pStyle w:val="TOCEntry"/>
        <w:ind w:left="720"/>
        <w:rPr>
          <w:rFonts w:ascii="Cambria Math" w:eastAsia="Cambria Math" w:hAnsi="Cambria Math" w:cs="Cambria Math"/>
          <w:b w:val="0"/>
          <w:sz w:val="22"/>
          <w:szCs w:val="22"/>
        </w:rPr>
      </w:pPr>
      <w:bookmarkStart w:id="78" w:name="_Toc33555694"/>
      <w:bookmarkStart w:id="79" w:name="_Toc33640478"/>
      <w:r w:rsidRPr="414F7631">
        <w:rPr>
          <w:rFonts w:ascii="Cambria Math" w:eastAsia="Cambria Math" w:hAnsi="Cambria Math" w:cs="Cambria Math"/>
          <w:b w:val="0"/>
          <w:sz w:val="22"/>
          <w:szCs w:val="22"/>
        </w:rPr>
        <w:t>A Schlegel diagram is the projection of a polytope from n-dimensional space into n-1 dimensions</w:t>
      </w:r>
      <w:r w:rsidR="0E9F5A69" w:rsidRPr="414F7631">
        <w:rPr>
          <w:rFonts w:ascii="Cambria Math" w:eastAsia="Cambria Math" w:hAnsi="Cambria Math" w:cs="Cambria Math"/>
          <w:b w:val="0"/>
          <w:sz w:val="22"/>
          <w:szCs w:val="22"/>
        </w:rPr>
        <w:t>.</w:t>
      </w:r>
      <w:r w:rsidR="3105AE87" w:rsidRPr="414F7631">
        <w:rPr>
          <w:rFonts w:ascii="Cambria Math" w:eastAsia="Cambria Math" w:hAnsi="Cambria Math" w:cs="Cambria Math"/>
          <w:b w:val="0"/>
          <w:sz w:val="22"/>
          <w:szCs w:val="22"/>
        </w:rPr>
        <w:t xml:space="preserve"> [3]</w:t>
      </w:r>
      <w:bookmarkEnd w:id="78"/>
      <w:bookmarkEnd w:id="79"/>
    </w:p>
    <w:p w14:paraId="31714291" w14:textId="77777777" w:rsidR="00640C06" w:rsidRDefault="7CF62F19" w:rsidP="00640C06">
      <w:pPr>
        <w:pStyle w:val="TOCEntry"/>
        <w:numPr>
          <w:ilvl w:val="0"/>
          <w:numId w:val="1"/>
        </w:numPr>
        <w:rPr>
          <w:rFonts w:ascii="Cambria Math" w:eastAsia="Cambria Math" w:hAnsi="Cambria Math" w:cs="Cambria Math"/>
          <w:sz w:val="22"/>
          <w:szCs w:val="22"/>
        </w:rPr>
      </w:pPr>
      <w:bookmarkStart w:id="80" w:name="_Toc33555695"/>
      <w:bookmarkStart w:id="81" w:name="_Toc33640479"/>
      <w:r w:rsidRPr="4F0E1CA3">
        <w:rPr>
          <w:rFonts w:ascii="Cambria Math" w:eastAsia="Cambria Math" w:hAnsi="Cambria Math" w:cs="Cambria Math"/>
          <w:sz w:val="22"/>
          <w:szCs w:val="22"/>
        </w:rPr>
        <w:t>Topological Chart</w:t>
      </w:r>
      <w:bookmarkStart w:id="82" w:name="_Toc33555696"/>
      <w:bookmarkStart w:id="83" w:name="_Toc33640480"/>
      <w:bookmarkEnd w:id="80"/>
      <w:bookmarkEnd w:id="81"/>
    </w:p>
    <w:p w14:paraId="5799CE80" w14:textId="57109000" w:rsidR="698F10A6" w:rsidRPr="00640C06" w:rsidRDefault="698F10A6" w:rsidP="00640C06">
      <w:pPr>
        <w:pStyle w:val="TOCEntry"/>
        <w:ind w:left="720"/>
        <w:rPr>
          <w:rFonts w:ascii="Cambria Math" w:eastAsia="Cambria Math" w:hAnsi="Cambria Math" w:cs="Cambria Math"/>
          <w:sz w:val="22"/>
          <w:szCs w:val="22"/>
        </w:rPr>
      </w:pPr>
      <w:r w:rsidRPr="00640C06">
        <w:rPr>
          <w:rFonts w:ascii="Cambria Math" w:eastAsia="Cambria Math" w:hAnsi="Cambria Math" w:cs="Cambria Math"/>
          <w:b w:val="0"/>
          <w:sz w:val="22"/>
          <w:szCs w:val="22"/>
        </w:rPr>
        <w:t xml:space="preserve">A </w:t>
      </w:r>
      <w:r w:rsidR="00A87BBA" w:rsidRPr="00640C06">
        <w:rPr>
          <w:rFonts w:ascii="Cambria Math" w:eastAsia="Cambria Math" w:hAnsi="Cambria Math" w:cs="Cambria Math"/>
          <w:b w:val="0"/>
          <w:sz w:val="22"/>
          <w:szCs w:val="22"/>
        </w:rPr>
        <w:t>c</w:t>
      </w:r>
      <w:r w:rsidRPr="00640C06">
        <w:rPr>
          <w:rFonts w:ascii="Cambria Math" w:eastAsia="Cambria Math" w:hAnsi="Cambria Math" w:cs="Cambria Math"/>
          <w:b w:val="0"/>
          <w:sz w:val="22"/>
          <w:szCs w:val="22"/>
        </w:rPr>
        <w:t>hart displaying the geometric properties and spatial relations of a Fullerene.</w:t>
      </w:r>
      <w:bookmarkEnd w:id="82"/>
      <w:bookmarkEnd w:id="83"/>
    </w:p>
    <w:p w14:paraId="359EDAAA" w14:textId="16DB09EA" w:rsidR="500E13E1" w:rsidRDefault="500E13E1" w:rsidP="500E13E1">
      <w:pPr>
        <w:pStyle w:val="TOCEntry"/>
        <w:rPr>
          <w:rFonts w:ascii="Cambria Math" w:eastAsia="Cambria Math" w:hAnsi="Cambria Math" w:cs="Cambria Math"/>
          <w:b w:val="0"/>
          <w:sz w:val="22"/>
          <w:szCs w:val="22"/>
        </w:rPr>
      </w:pPr>
    </w:p>
    <w:p w14:paraId="274D3CA8" w14:textId="77777777" w:rsidR="00FE4F2F" w:rsidRDefault="00FE4F2F">
      <w:pPr>
        <w:spacing w:line="240" w:lineRule="auto"/>
        <w:rPr>
          <w:rFonts w:ascii="Cambria Math" w:eastAsia="Cambria Math" w:hAnsi="Cambria Math" w:cs="Cambria Math"/>
          <w:b/>
          <w:sz w:val="36"/>
        </w:rPr>
      </w:pPr>
      <w:bookmarkStart w:id="84" w:name="_Toc439994697"/>
      <w:r>
        <w:rPr>
          <w:rFonts w:ascii="Cambria Math" w:eastAsia="Cambria Math" w:hAnsi="Cambria Math" w:cs="Cambria Math"/>
        </w:rPr>
        <w:br w:type="page"/>
      </w:r>
    </w:p>
    <w:p w14:paraId="03B897B9" w14:textId="145CD51B" w:rsidR="004B4BA3" w:rsidRDefault="2C265671" w:rsidP="22BE7F89">
      <w:pPr>
        <w:pStyle w:val="TOCEntry"/>
        <w:rPr>
          <w:rFonts w:ascii="Cambria Math" w:eastAsia="Cambria Math" w:hAnsi="Cambria Math" w:cs="Cambria Math"/>
        </w:rPr>
      </w:pPr>
      <w:bookmarkStart w:id="85" w:name="_Toc33640481"/>
      <w:r w:rsidRPr="72012961">
        <w:rPr>
          <w:rFonts w:ascii="Cambria Math" w:eastAsia="Cambria Math" w:hAnsi="Cambria Math" w:cs="Cambria Math"/>
        </w:rPr>
        <w:lastRenderedPageBreak/>
        <w:t>Appendix B: Analysis Models</w:t>
      </w:r>
      <w:bookmarkEnd w:id="84"/>
      <w:bookmarkEnd w:id="85"/>
    </w:p>
    <w:p w14:paraId="15B21B95" w14:textId="77777777" w:rsidR="00381CD7" w:rsidRDefault="00381CD7" w:rsidP="00381CD7">
      <w:pPr>
        <w:pStyle w:val="TOCEntry"/>
      </w:pPr>
      <w:r>
        <w:rPr>
          <w:rFonts w:ascii="Cambria Math" w:eastAsia="Cambria Math" w:hAnsi="Cambria Math" w:cs="Cambria Math"/>
          <w:b w:val="0"/>
          <w:noProof/>
        </w:rPr>
        <w:drawing>
          <wp:inline distT="0" distB="0" distL="0" distR="0" wp14:anchorId="60F1F3F9" wp14:editId="55C9CA0A">
            <wp:extent cx="34290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2D20" w14:textId="4CDD327D" w:rsidR="00381CD7" w:rsidRDefault="00381CD7" w:rsidP="00381CD7">
      <w:pPr>
        <w:pStyle w:val="Caption"/>
        <w:rPr>
          <w:rFonts w:ascii="Cambria Math" w:eastAsia="Cambria Math" w:hAnsi="Cambria Math" w:cs="Cambria Math"/>
        </w:rPr>
      </w:pPr>
      <w:r>
        <w:t xml:space="preserve">Figure </w:t>
      </w:r>
      <w:fldSimple w:instr=" SEQ Figure \* ARABIC ">
        <w:r w:rsidR="001169D8">
          <w:rPr>
            <w:noProof/>
          </w:rPr>
          <w:t>1</w:t>
        </w:r>
      </w:fldSimple>
      <w:r>
        <w:t>: Class Diagram</w:t>
      </w:r>
    </w:p>
    <w:p w14:paraId="1D6AC2D9" w14:textId="77777777" w:rsidR="00D25DD5" w:rsidRDefault="10EC5A8C" w:rsidP="00D25DD5">
      <w:pPr>
        <w:pStyle w:val="TOCEntry"/>
      </w:pPr>
      <w:bookmarkStart w:id="86" w:name="_Toc33640482"/>
      <w:r>
        <w:rPr>
          <w:noProof/>
        </w:rPr>
        <w:drawing>
          <wp:inline distT="0" distB="0" distL="0" distR="0" wp14:anchorId="353EA727" wp14:editId="41FDEAD2">
            <wp:extent cx="4572000" cy="2933700"/>
            <wp:effectExtent l="0" t="0" r="0" b="0"/>
            <wp:docPr id="1254062050" name="Picture 125406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6"/>
    </w:p>
    <w:p w14:paraId="05C8F900" w14:textId="18AC9E48" w:rsidR="10EC5A8C" w:rsidRDefault="00D25DD5" w:rsidP="00D25DD5">
      <w:pPr>
        <w:pStyle w:val="Caption"/>
      </w:pPr>
      <w:r>
        <w:t xml:space="preserve">Figure </w:t>
      </w:r>
      <w:r w:rsidR="00381CD7">
        <w:t>2</w:t>
      </w:r>
      <w:r>
        <w:t>: ER Database Diagram</w:t>
      </w:r>
    </w:p>
    <w:p w14:paraId="3625AFC4" w14:textId="5ED4C393" w:rsidR="00381CD7" w:rsidRDefault="00381CD7" w:rsidP="00381CD7"/>
    <w:p w14:paraId="235FC249" w14:textId="2BAD22DE" w:rsidR="00381CD7" w:rsidRDefault="00381CD7" w:rsidP="00381CD7"/>
    <w:p w14:paraId="2C1F68E7" w14:textId="09CC0016" w:rsidR="00381CD7" w:rsidRPr="00381CD7" w:rsidRDefault="001169D8" w:rsidP="00381C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BF965" wp14:editId="4A6B6CAB">
                <wp:simplePos x="0" y="0"/>
                <wp:positionH relativeFrom="column">
                  <wp:posOffset>0</wp:posOffset>
                </wp:positionH>
                <wp:positionV relativeFrom="paragraph">
                  <wp:posOffset>3057525</wp:posOffset>
                </wp:positionV>
                <wp:extent cx="45720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9434A" w14:textId="6B89D8AB" w:rsidR="001169D8" w:rsidRPr="006001A3" w:rsidRDefault="001169D8" w:rsidP="001169D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>Figure 3: 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BF9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0.75pt;width:5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" stroked="f">
                <v:textbox style="mso-fit-shape-to-text:t" inset="0,0,0,0">
                  <w:txbxContent>
                    <w:p w14:paraId="7E29434A" w14:textId="6B89D8AB" w:rsidR="001169D8" w:rsidRPr="006001A3" w:rsidRDefault="001169D8" w:rsidP="001169D8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>Figure 3: Use-case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C98B83" wp14:editId="43FA27C3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4572000" cy="2847975"/>
            <wp:effectExtent l="0" t="0" r="0" b="9525"/>
            <wp:wrapTopAndBottom/>
            <wp:docPr id="30449250" name="Picture 143867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6785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776AF" w14:textId="77777777" w:rsidR="001050AA" w:rsidRDefault="001050AA" w:rsidP="001050AA">
      <w:pPr>
        <w:pStyle w:val="template"/>
        <w:rPr>
          <w:rFonts w:ascii="Cambria Math" w:eastAsia="Cambria Math" w:hAnsi="Cambria Math" w:cs="Cambria Math"/>
          <w:i w:val="0"/>
        </w:rPr>
      </w:pPr>
      <w:r w:rsidRPr="008074C3">
        <w:rPr>
          <w:rFonts w:ascii="Cambria Math" w:eastAsia="Cambria Math" w:hAnsi="Cambria Math" w:cs="Cambria Math"/>
          <w:b/>
          <w:bCs/>
          <w:i w:val="0"/>
        </w:rPr>
        <w:t>Name:</w:t>
      </w:r>
      <w:r>
        <w:rPr>
          <w:rFonts w:ascii="Cambria Math" w:eastAsia="Cambria Math" w:hAnsi="Cambria Math" w:cs="Cambria Math"/>
          <w:i w:val="0"/>
        </w:rPr>
        <w:t xml:space="preserve"> InvestiFull Use Case Diagram</w:t>
      </w:r>
    </w:p>
    <w:p w14:paraId="0711038D" w14:textId="77777777" w:rsidR="001050AA" w:rsidRDefault="001050AA" w:rsidP="001050AA">
      <w:pPr>
        <w:pStyle w:val="template"/>
        <w:rPr>
          <w:rFonts w:ascii="Cambria Math" w:eastAsia="Cambria Math" w:hAnsi="Cambria Math" w:cs="Cambria Math"/>
          <w:i w:val="0"/>
        </w:rPr>
      </w:pPr>
    </w:p>
    <w:p w14:paraId="32C1E1E2" w14:textId="77777777" w:rsidR="001050AA" w:rsidRPr="008074C3" w:rsidRDefault="001050AA" w:rsidP="001050AA">
      <w:pPr>
        <w:pStyle w:val="template"/>
        <w:rPr>
          <w:rFonts w:ascii="Cambria Math" w:eastAsia="Cambria Math" w:hAnsi="Cambria Math" w:cs="Cambria Math"/>
          <w:b/>
          <w:bCs/>
          <w:i w:val="0"/>
        </w:rPr>
      </w:pPr>
      <w:r w:rsidRPr="008074C3">
        <w:rPr>
          <w:rFonts w:ascii="Cambria Math" w:eastAsia="Cambria Math" w:hAnsi="Cambria Math" w:cs="Cambria Math"/>
          <w:b/>
          <w:bCs/>
          <w:i w:val="0"/>
        </w:rPr>
        <w:t xml:space="preserve">Actors: </w:t>
      </w:r>
    </w:p>
    <w:p w14:paraId="530374A4" w14:textId="77777777" w:rsidR="001050AA" w:rsidRDefault="001050AA" w:rsidP="001050AA">
      <w:pPr>
        <w:pStyle w:val="template"/>
        <w:numPr>
          <w:ilvl w:val="0"/>
          <w:numId w:val="18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Graph Theorist</w:t>
      </w:r>
    </w:p>
    <w:p w14:paraId="469E93BD" w14:textId="77777777" w:rsidR="001050AA" w:rsidRDefault="001050AA" w:rsidP="001050AA">
      <w:pPr>
        <w:pStyle w:val="template"/>
        <w:numPr>
          <w:ilvl w:val="0"/>
          <w:numId w:val="18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Fullerene Database</w:t>
      </w:r>
    </w:p>
    <w:p w14:paraId="4C96A389" w14:textId="77777777" w:rsidR="001050AA" w:rsidRPr="008074C3" w:rsidRDefault="001050AA" w:rsidP="001050AA">
      <w:pPr>
        <w:pStyle w:val="template"/>
        <w:rPr>
          <w:rFonts w:ascii="Cambria Math" w:eastAsia="Cambria Math" w:hAnsi="Cambria Math" w:cs="Cambria Math"/>
          <w:b/>
          <w:bCs/>
          <w:i w:val="0"/>
        </w:rPr>
      </w:pPr>
    </w:p>
    <w:p w14:paraId="4A0C8B7F" w14:textId="77777777" w:rsidR="001050AA" w:rsidRDefault="001050AA" w:rsidP="001050AA">
      <w:pPr>
        <w:pStyle w:val="template"/>
        <w:rPr>
          <w:rFonts w:ascii="Cambria Math" w:eastAsia="Cambria Math" w:hAnsi="Cambria Math" w:cs="Cambria Math"/>
          <w:i w:val="0"/>
        </w:rPr>
      </w:pPr>
      <w:r w:rsidRPr="008074C3">
        <w:rPr>
          <w:rFonts w:ascii="Cambria Math" w:eastAsia="Cambria Math" w:hAnsi="Cambria Math" w:cs="Cambria Math"/>
          <w:b/>
          <w:bCs/>
          <w:i w:val="0"/>
        </w:rPr>
        <w:t>Preconditions:</w:t>
      </w:r>
      <w:r>
        <w:rPr>
          <w:rFonts w:ascii="Cambria Math" w:eastAsia="Cambria Math" w:hAnsi="Cambria Math" w:cs="Cambria Math"/>
          <w:i w:val="0"/>
        </w:rPr>
        <w:t xml:space="preserve"> Machine has enough space to store fullerene information in database</w:t>
      </w:r>
    </w:p>
    <w:p w14:paraId="5E5060F9" w14:textId="77777777" w:rsidR="001050AA" w:rsidRDefault="001050AA" w:rsidP="001050AA">
      <w:pPr>
        <w:pStyle w:val="template"/>
        <w:rPr>
          <w:rFonts w:ascii="Cambria Math" w:eastAsia="Cambria Math" w:hAnsi="Cambria Math" w:cs="Cambria Math"/>
          <w:i w:val="0"/>
        </w:rPr>
      </w:pPr>
    </w:p>
    <w:p w14:paraId="4CA5287E" w14:textId="77777777" w:rsidR="001050AA" w:rsidRPr="008074C3" w:rsidRDefault="001050AA" w:rsidP="001050AA">
      <w:pPr>
        <w:pStyle w:val="template"/>
        <w:rPr>
          <w:rFonts w:ascii="Cambria Math" w:eastAsia="Cambria Math" w:hAnsi="Cambria Math" w:cs="Cambria Math"/>
          <w:b/>
          <w:bCs/>
          <w:i w:val="0"/>
        </w:rPr>
      </w:pPr>
      <w:r w:rsidRPr="008074C3">
        <w:rPr>
          <w:rFonts w:ascii="Cambria Math" w:eastAsia="Cambria Math" w:hAnsi="Cambria Math" w:cs="Cambria Math"/>
          <w:b/>
          <w:bCs/>
          <w:i w:val="0"/>
        </w:rPr>
        <w:t>Scenario:</w:t>
      </w:r>
    </w:p>
    <w:p w14:paraId="770F4329" w14:textId="77777777" w:rsidR="001050AA" w:rsidRDefault="001050AA" w:rsidP="001050AA">
      <w:pPr>
        <w:pStyle w:val="template"/>
        <w:numPr>
          <w:ilvl w:val="0"/>
          <w:numId w:val="19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User inputs a range of carbon atoms that they desire fullerene topological information on.</w:t>
      </w:r>
    </w:p>
    <w:p w14:paraId="1F90707C" w14:textId="77777777" w:rsidR="001050AA" w:rsidRDefault="001050AA" w:rsidP="001050AA">
      <w:pPr>
        <w:pStyle w:val="template"/>
        <w:numPr>
          <w:ilvl w:val="0"/>
          <w:numId w:val="19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Range of atoms is given to Spiral.f to have the information computed.</w:t>
      </w:r>
    </w:p>
    <w:p w14:paraId="033810CE" w14:textId="77777777" w:rsidR="001050AA" w:rsidRDefault="001050AA" w:rsidP="001050AA">
      <w:pPr>
        <w:pStyle w:val="template"/>
        <w:numPr>
          <w:ilvl w:val="0"/>
          <w:numId w:val="19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InvestiFull takes the Adjacency Matrix computed by Spiral.f and creates a Schlegell diagram.</w:t>
      </w:r>
    </w:p>
    <w:p w14:paraId="18E95474" w14:textId="77777777" w:rsidR="001050AA" w:rsidRDefault="001050AA" w:rsidP="001050AA">
      <w:pPr>
        <w:pStyle w:val="template"/>
        <w:numPr>
          <w:ilvl w:val="0"/>
          <w:numId w:val="19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All computed information is stored in a database using the SQLite API.</w:t>
      </w:r>
    </w:p>
    <w:p w14:paraId="4A59A0A9" w14:textId="77777777" w:rsidR="001050AA" w:rsidRDefault="001050AA" w:rsidP="001050AA">
      <w:pPr>
        <w:pStyle w:val="template"/>
        <w:numPr>
          <w:ilvl w:val="0"/>
          <w:numId w:val="19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User searches for fullerenes based on the isomer they were derived from.</w:t>
      </w:r>
    </w:p>
    <w:p w14:paraId="6B755EEA" w14:textId="77777777" w:rsidR="001050AA" w:rsidRDefault="001050AA" w:rsidP="001050AA">
      <w:pPr>
        <w:pStyle w:val="template"/>
        <w:numPr>
          <w:ilvl w:val="0"/>
          <w:numId w:val="19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User selects specific fullerene they desire.</w:t>
      </w:r>
    </w:p>
    <w:p w14:paraId="10C729F3" w14:textId="77777777" w:rsidR="001050AA" w:rsidRPr="008074C3" w:rsidRDefault="001050AA" w:rsidP="001050AA">
      <w:pPr>
        <w:pStyle w:val="template"/>
        <w:numPr>
          <w:ilvl w:val="0"/>
          <w:numId w:val="19"/>
        </w:numPr>
        <w:rPr>
          <w:rFonts w:ascii="Cambria Math" w:eastAsia="Cambria Math" w:hAnsi="Cambria Math" w:cs="Cambria Math"/>
          <w:i w:val="0"/>
        </w:rPr>
      </w:pPr>
      <w:r>
        <w:rPr>
          <w:rFonts w:ascii="Cambria Math" w:eastAsia="Cambria Math" w:hAnsi="Cambria Math" w:cs="Cambria Math"/>
          <w:i w:val="0"/>
        </w:rPr>
        <w:t>InvestiFull displays all the topological information to the user.</w:t>
      </w:r>
    </w:p>
    <w:p w14:paraId="73A9BE3A" w14:textId="77777777" w:rsidR="001050AA" w:rsidRDefault="001050AA" w:rsidP="00381CD7">
      <w:pPr>
        <w:rPr>
          <w:rFonts w:eastAsia="Cambria Math"/>
        </w:rPr>
      </w:pPr>
    </w:p>
    <w:p w14:paraId="6C3B6034" w14:textId="77777777" w:rsidR="001050AA" w:rsidRPr="00381CD7" w:rsidRDefault="001050AA" w:rsidP="00381CD7">
      <w:pPr>
        <w:rPr>
          <w:rFonts w:eastAsia="Cambria Math"/>
        </w:rPr>
      </w:pPr>
    </w:p>
    <w:p w14:paraId="61793CA1" w14:textId="4073D676" w:rsidR="00D4B056" w:rsidRDefault="004B4BA3" w:rsidP="530B6F24">
      <w:pPr>
        <w:pStyle w:val="TOCEntry"/>
        <w:rPr>
          <w:rFonts w:ascii="Cambria Math" w:eastAsia="Cambria Math" w:hAnsi="Cambria Math" w:cs="Cambria Math"/>
        </w:rPr>
      </w:pPr>
      <w:bookmarkStart w:id="87" w:name="_Toc439994698"/>
      <w:bookmarkStart w:id="88" w:name="_Toc33640483"/>
      <w:r w:rsidRPr="530B6F24">
        <w:rPr>
          <w:rFonts w:ascii="Cambria Math" w:eastAsia="Cambria Math" w:hAnsi="Cambria Math" w:cs="Cambria Math"/>
        </w:rPr>
        <w:t>Appendix C: To Be Determined List</w:t>
      </w:r>
      <w:bookmarkEnd w:id="87"/>
      <w:r w:rsidR="00FE4F2F">
        <w:rPr>
          <w:rFonts w:ascii="Cambria Math" w:eastAsia="Cambria Math" w:hAnsi="Cambria Math" w:cs="Cambria Math"/>
        </w:rPr>
        <w:t>:</w:t>
      </w:r>
      <w:bookmarkEnd w:id="88"/>
    </w:p>
    <w:p w14:paraId="19E62525" w14:textId="0CEDDD27" w:rsidR="65937B8A" w:rsidRPr="00381CD7" w:rsidRDefault="00FE4F2F" w:rsidP="00381CD7">
      <w:pPr>
        <w:pStyle w:val="TOCEntry"/>
        <w:rPr>
          <w:rFonts w:ascii="Cambria Math" w:eastAsia="Cambria Math" w:hAnsi="Cambria Math" w:cs="Cambria Math"/>
          <w:b w:val="0"/>
          <w:bCs/>
          <w:sz w:val="22"/>
          <w:szCs w:val="12"/>
        </w:rPr>
      </w:pPr>
      <w:bookmarkStart w:id="89" w:name="_Toc33640484"/>
      <w:r>
        <w:rPr>
          <w:rFonts w:ascii="Cambria Math" w:eastAsia="Cambria Math" w:hAnsi="Cambria Math" w:cs="Cambria Math"/>
          <w:sz w:val="22"/>
          <w:szCs w:val="12"/>
        </w:rPr>
        <w:t>R</w:t>
      </w:r>
      <w:r w:rsidR="00D25DD5">
        <w:rPr>
          <w:rFonts w:ascii="Cambria Math" w:eastAsia="Cambria Math" w:hAnsi="Cambria Math" w:cs="Cambria Math"/>
          <w:sz w:val="22"/>
          <w:szCs w:val="12"/>
        </w:rPr>
        <w:t>EADME</w:t>
      </w:r>
      <w:r>
        <w:rPr>
          <w:rFonts w:ascii="Cambria Math" w:eastAsia="Cambria Math" w:hAnsi="Cambria Math" w:cs="Cambria Math"/>
          <w:sz w:val="22"/>
          <w:szCs w:val="12"/>
        </w:rPr>
        <w:t xml:space="preserve">: </w:t>
      </w:r>
      <w:r>
        <w:rPr>
          <w:rFonts w:ascii="Cambria Math" w:eastAsia="Cambria Math" w:hAnsi="Cambria Math" w:cs="Cambria Math"/>
          <w:b w:val="0"/>
          <w:bCs/>
          <w:sz w:val="22"/>
          <w:szCs w:val="12"/>
        </w:rPr>
        <w:t>A R</w:t>
      </w:r>
      <w:r w:rsidR="00D25DD5">
        <w:rPr>
          <w:rFonts w:ascii="Cambria Math" w:eastAsia="Cambria Math" w:hAnsi="Cambria Math" w:cs="Cambria Math"/>
          <w:b w:val="0"/>
          <w:bCs/>
          <w:sz w:val="22"/>
          <w:szCs w:val="12"/>
        </w:rPr>
        <w:t>EADME</w:t>
      </w:r>
      <w:r>
        <w:rPr>
          <w:rFonts w:ascii="Cambria Math" w:eastAsia="Cambria Math" w:hAnsi="Cambria Math" w:cs="Cambria Math"/>
          <w:b w:val="0"/>
          <w:bCs/>
          <w:sz w:val="22"/>
          <w:szCs w:val="12"/>
        </w:rPr>
        <w:t xml:space="preserve"> file that explains how to utilize InvestiFull</w:t>
      </w:r>
      <w:bookmarkEnd w:id="89"/>
    </w:p>
    <w:sectPr w:rsidR="65937B8A" w:rsidRPr="00381CD7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1E461" w14:textId="77777777" w:rsidR="003A0408" w:rsidRDefault="003A0408">
      <w:r>
        <w:separator/>
      </w:r>
    </w:p>
  </w:endnote>
  <w:endnote w:type="continuationSeparator" w:id="0">
    <w:p w14:paraId="6909BA2D" w14:textId="77777777" w:rsidR="003A0408" w:rsidRDefault="003A0408">
      <w:r>
        <w:continuationSeparator/>
      </w:r>
    </w:p>
  </w:endnote>
  <w:endnote w:type="continuationNotice" w:id="1">
    <w:p w14:paraId="4C576451" w14:textId="77777777" w:rsidR="003A0408" w:rsidRDefault="003A04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5D98" w14:textId="77777777" w:rsidR="008F08D2" w:rsidRDefault="008F08D2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1D779" w14:textId="77777777" w:rsidR="008F08D2" w:rsidRDefault="008F0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FB43" w14:textId="77777777" w:rsidR="003A0408" w:rsidRDefault="003A0408">
      <w:r>
        <w:separator/>
      </w:r>
    </w:p>
  </w:footnote>
  <w:footnote w:type="continuationSeparator" w:id="0">
    <w:p w14:paraId="1D9AFBB4" w14:textId="77777777" w:rsidR="003A0408" w:rsidRDefault="003A0408">
      <w:r>
        <w:continuationSeparator/>
      </w:r>
    </w:p>
  </w:footnote>
  <w:footnote w:type="continuationNotice" w:id="1">
    <w:p w14:paraId="4E849E22" w14:textId="77777777" w:rsidR="003A0408" w:rsidRDefault="003A040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F08D2" w14:paraId="5279FABA" w14:textId="77777777" w:rsidTr="03D706C7">
      <w:tc>
        <w:tcPr>
          <w:tcW w:w="3120" w:type="dxa"/>
        </w:tcPr>
        <w:p w14:paraId="335C6DB4" w14:textId="06E296E6" w:rsidR="008F08D2" w:rsidRDefault="008F08D2" w:rsidP="22BE7F89">
          <w:pPr>
            <w:pStyle w:val="Header"/>
            <w:ind w:left="-115"/>
          </w:pPr>
        </w:p>
      </w:tc>
      <w:tc>
        <w:tcPr>
          <w:tcW w:w="3120" w:type="dxa"/>
        </w:tcPr>
        <w:p w14:paraId="280E5809" w14:textId="15048373" w:rsidR="008F08D2" w:rsidRDefault="008F08D2" w:rsidP="22BE7F89">
          <w:pPr>
            <w:pStyle w:val="Header"/>
            <w:jc w:val="center"/>
          </w:pPr>
        </w:p>
      </w:tc>
      <w:tc>
        <w:tcPr>
          <w:tcW w:w="3120" w:type="dxa"/>
        </w:tcPr>
        <w:p w14:paraId="72F43FC5" w14:textId="691021FC" w:rsidR="008F08D2" w:rsidRDefault="008F08D2" w:rsidP="22BE7F89">
          <w:pPr>
            <w:pStyle w:val="Header"/>
            <w:ind w:right="-115"/>
            <w:jc w:val="right"/>
          </w:pPr>
        </w:p>
      </w:tc>
    </w:tr>
  </w:tbl>
  <w:p w14:paraId="66EA5817" w14:textId="313A022E" w:rsidR="008F08D2" w:rsidRDefault="008F08D2" w:rsidP="22BE7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220E2" w14:textId="6BED8E17" w:rsidR="008F08D2" w:rsidRDefault="008F08D2">
    <w:pPr>
      <w:pStyle w:val="Header"/>
    </w:pPr>
    <w:r>
      <w:t>Software</w:t>
    </w:r>
    <w:r>
      <w:rPr>
        <w:sz w:val="24"/>
      </w:rPr>
      <w:t xml:space="preserve"> </w:t>
    </w:r>
    <w:r>
      <w:t>Requirements Specification for Investi</w:t>
    </w:r>
    <w:r w:rsidR="003A7D57">
      <w:t>F</w:t>
    </w:r>
    <w:r>
      <w:t>ull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5B938" w14:textId="6C185BA1" w:rsidR="008F08D2" w:rsidRDefault="008F08D2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proofErr w:type="spellStart"/>
    <w:r w:rsidR="003C0103">
      <w:t>InvestiFul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A8541E"/>
    <w:multiLevelType w:val="hybridMultilevel"/>
    <w:tmpl w:val="FFFFFFFF"/>
    <w:lvl w:ilvl="0" w:tplc="777C5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2B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0B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8E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5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82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9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A3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2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3540"/>
    <w:multiLevelType w:val="multilevel"/>
    <w:tmpl w:val="23E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F445C"/>
    <w:multiLevelType w:val="hybridMultilevel"/>
    <w:tmpl w:val="FFFFFFFF"/>
    <w:lvl w:ilvl="0" w:tplc="A19C6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6A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6D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8D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A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02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5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E2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E1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D4E79"/>
    <w:multiLevelType w:val="hybridMultilevel"/>
    <w:tmpl w:val="8F0EAF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23842BF2"/>
    <w:multiLevelType w:val="hybridMultilevel"/>
    <w:tmpl w:val="FFFFFFFF"/>
    <w:lvl w:ilvl="0" w:tplc="2CEE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6E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C9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27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64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A4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AD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C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52C6A"/>
    <w:multiLevelType w:val="hybridMultilevel"/>
    <w:tmpl w:val="2AB6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A00"/>
    <w:multiLevelType w:val="hybridMultilevel"/>
    <w:tmpl w:val="FFFFFFFF"/>
    <w:lvl w:ilvl="0" w:tplc="CC50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84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3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E2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86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43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4E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66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CF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0527"/>
    <w:multiLevelType w:val="hybridMultilevel"/>
    <w:tmpl w:val="FFFFFFFF"/>
    <w:lvl w:ilvl="0" w:tplc="B5A06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21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80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48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E2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3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A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A2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E3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A7BE6"/>
    <w:multiLevelType w:val="hybridMultilevel"/>
    <w:tmpl w:val="FFFFFFFF"/>
    <w:lvl w:ilvl="0" w:tplc="0D2E0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4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0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24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AF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20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04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8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E6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814D5"/>
    <w:multiLevelType w:val="hybridMultilevel"/>
    <w:tmpl w:val="FFFFFFFF"/>
    <w:lvl w:ilvl="0" w:tplc="C70CC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6E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86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24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A7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4E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E6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8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2B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D04EA"/>
    <w:multiLevelType w:val="hybridMultilevel"/>
    <w:tmpl w:val="C2A83D86"/>
    <w:lvl w:ilvl="0" w:tplc="433E1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48C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26E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A0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EE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28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CA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E2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C3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657ED"/>
    <w:multiLevelType w:val="multilevel"/>
    <w:tmpl w:val="D33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122CAE"/>
    <w:multiLevelType w:val="hybridMultilevel"/>
    <w:tmpl w:val="65689BFA"/>
    <w:lvl w:ilvl="0" w:tplc="5192D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AE1BF1"/>
    <w:multiLevelType w:val="hybridMultilevel"/>
    <w:tmpl w:val="6D6E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5F612C"/>
    <w:multiLevelType w:val="hybridMultilevel"/>
    <w:tmpl w:val="FFFFFFFF"/>
    <w:lvl w:ilvl="0" w:tplc="514AF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277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86C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A1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43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46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8B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B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86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57C05"/>
    <w:multiLevelType w:val="hybridMultilevel"/>
    <w:tmpl w:val="FFFFFFFF"/>
    <w:lvl w:ilvl="0" w:tplc="4FBE8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D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8C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05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D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4C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EC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63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4E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488C"/>
    <w:multiLevelType w:val="hybridMultilevel"/>
    <w:tmpl w:val="ABD812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99F7652"/>
    <w:multiLevelType w:val="hybridMultilevel"/>
    <w:tmpl w:val="FFFFFFFF"/>
    <w:lvl w:ilvl="0" w:tplc="EB444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CC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A2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2C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68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E5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EF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1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C9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12902"/>
    <w:multiLevelType w:val="hybridMultilevel"/>
    <w:tmpl w:val="FFFFFFFF"/>
    <w:lvl w:ilvl="0" w:tplc="C9A43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CC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AA3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22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A0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61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4D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25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A2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00185"/>
    <w:multiLevelType w:val="multilevel"/>
    <w:tmpl w:val="0CC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1E7DA4"/>
    <w:multiLevelType w:val="hybridMultilevel"/>
    <w:tmpl w:val="FFFFFFFF"/>
    <w:lvl w:ilvl="0" w:tplc="A360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8C0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EE5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6F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60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0E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C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64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E0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6580D"/>
    <w:multiLevelType w:val="hybridMultilevel"/>
    <w:tmpl w:val="FFFFFFFF"/>
    <w:lvl w:ilvl="0" w:tplc="47283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A7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6D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0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66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41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E0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C5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C2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91C59"/>
    <w:multiLevelType w:val="multilevel"/>
    <w:tmpl w:val="4D5EA3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CA5B3B"/>
    <w:multiLevelType w:val="hybridMultilevel"/>
    <w:tmpl w:val="FFFFFFFF"/>
    <w:lvl w:ilvl="0" w:tplc="65FCE464">
      <w:start w:val="1"/>
      <w:numFmt w:val="decimal"/>
      <w:lvlText w:val="%1."/>
      <w:lvlJc w:val="left"/>
      <w:pPr>
        <w:ind w:left="720" w:hanging="360"/>
      </w:pPr>
    </w:lvl>
    <w:lvl w:ilvl="1" w:tplc="907438E8">
      <w:start w:val="1"/>
      <w:numFmt w:val="lowerLetter"/>
      <w:lvlText w:val="%2."/>
      <w:lvlJc w:val="left"/>
      <w:pPr>
        <w:ind w:left="1440" w:hanging="360"/>
      </w:pPr>
    </w:lvl>
    <w:lvl w:ilvl="2" w:tplc="A9C8CCEA">
      <w:start w:val="1"/>
      <w:numFmt w:val="lowerRoman"/>
      <w:lvlText w:val="%3."/>
      <w:lvlJc w:val="right"/>
      <w:pPr>
        <w:ind w:left="2160" w:hanging="180"/>
      </w:pPr>
    </w:lvl>
    <w:lvl w:ilvl="3" w:tplc="C26C1F8C">
      <w:start w:val="1"/>
      <w:numFmt w:val="decimal"/>
      <w:lvlText w:val="%4."/>
      <w:lvlJc w:val="left"/>
      <w:pPr>
        <w:ind w:left="2880" w:hanging="360"/>
      </w:pPr>
    </w:lvl>
    <w:lvl w:ilvl="4" w:tplc="92AEC3CA">
      <w:start w:val="1"/>
      <w:numFmt w:val="lowerLetter"/>
      <w:lvlText w:val="%5."/>
      <w:lvlJc w:val="left"/>
      <w:pPr>
        <w:ind w:left="3600" w:hanging="360"/>
      </w:pPr>
    </w:lvl>
    <w:lvl w:ilvl="5" w:tplc="CCC4FAC0">
      <w:start w:val="1"/>
      <w:numFmt w:val="lowerRoman"/>
      <w:lvlText w:val="%6."/>
      <w:lvlJc w:val="right"/>
      <w:pPr>
        <w:ind w:left="4320" w:hanging="180"/>
      </w:pPr>
    </w:lvl>
    <w:lvl w:ilvl="6" w:tplc="454A9EBC">
      <w:start w:val="1"/>
      <w:numFmt w:val="decimal"/>
      <w:lvlText w:val="%7."/>
      <w:lvlJc w:val="left"/>
      <w:pPr>
        <w:ind w:left="5040" w:hanging="360"/>
      </w:pPr>
    </w:lvl>
    <w:lvl w:ilvl="7" w:tplc="031E04FA">
      <w:start w:val="1"/>
      <w:numFmt w:val="lowerLetter"/>
      <w:lvlText w:val="%8."/>
      <w:lvlJc w:val="left"/>
      <w:pPr>
        <w:ind w:left="5760" w:hanging="360"/>
      </w:pPr>
    </w:lvl>
    <w:lvl w:ilvl="8" w:tplc="64126FE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C542D"/>
    <w:multiLevelType w:val="multilevel"/>
    <w:tmpl w:val="338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6"/>
  </w:num>
  <w:num w:numId="5">
    <w:abstractNumId w:val="7"/>
  </w:num>
  <w:num w:numId="6">
    <w:abstractNumId w:val="19"/>
  </w:num>
  <w:num w:numId="7">
    <w:abstractNumId w:val="24"/>
  </w:num>
  <w:num w:numId="8">
    <w:abstractNumId w:val="1"/>
  </w:num>
  <w:num w:numId="9">
    <w:abstractNumId w:val="15"/>
  </w:num>
  <w:num w:numId="10">
    <w:abstractNumId w:val="21"/>
  </w:num>
  <w:num w:numId="11">
    <w:abstractNumId w:val="11"/>
  </w:num>
  <w:num w:numId="12">
    <w:abstractNumId w:val="22"/>
  </w:num>
  <w:num w:numId="13">
    <w:abstractNumId w:val="8"/>
  </w:num>
  <w:num w:numId="14">
    <w:abstractNumId w:val="10"/>
  </w:num>
  <w:num w:numId="15">
    <w:abstractNumId w:val="18"/>
  </w:num>
  <w:num w:numId="16">
    <w:abstractNumId w:val="0"/>
  </w:num>
  <w:num w:numId="17">
    <w:abstractNumId w:val="4"/>
  </w:num>
  <w:num w:numId="18">
    <w:abstractNumId w:val="17"/>
  </w:num>
  <w:num w:numId="19">
    <w:abstractNumId w:val="13"/>
  </w:num>
  <w:num w:numId="20">
    <w:abstractNumId w:val="20"/>
  </w:num>
  <w:num w:numId="21">
    <w:abstractNumId w:val="25"/>
  </w:num>
  <w:num w:numId="22">
    <w:abstractNumId w:val="23"/>
  </w:num>
  <w:num w:numId="23">
    <w:abstractNumId w:val="2"/>
  </w:num>
  <w:num w:numId="24">
    <w:abstractNumId w:val="12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427F3"/>
    <w:rsid w:val="000A3921"/>
    <w:rsid w:val="000A637E"/>
    <w:rsid w:val="000E2460"/>
    <w:rsid w:val="00101F60"/>
    <w:rsid w:val="001028A4"/>
    <w:rsid w:val="001050AA"/>
    <w:rsid w:val="001169D8"/>
    <w:rsid w:val="00172331"/>
    <w:rsid w:val="00180753"/>
    <w:rsid w:val="0019A1AC"/>
    <w:rsid w:val="001B4E15"/>
    <w:rsid w:val="001E6224"/>
    <w:rsid w:val="001F9312"/>
    <w:rsid w:val="00216165"/>
    <w:rsid w:val="0024A6D3"/>
    <w:rsid w:val="002733F9"/>
    <w:rsid w:val="002B3383"/>
    <w:rsid w:val="002B6F5E"/>
    <w:rsid w:val="00316AA5"/>
    <w:rsid w:val="00330CC8"/>
    <w:rsid w:val="003373F4"/>
    <w:rsid w:val="00381CD7"/>
    <w:rsid w:val="003A0408"/>
    <w:rsid w:val="003A7D57"/>
    <w:rsid w:val="003C0103"/>
    <w:rsid w:val="003D4E0F"/>
    <w:rsid w:val="003DEB9A"/>
    <w:rsid w:val="003E14E5"/>
    <w:rsid w:val="003F17A9"/>
    <w:rsid w:val="003F53D3"/>
    <w:rsid w:val="00433045"/>
    <w:rsid w:val="00460AC1"/>
    <w:rsid w:val="00472DB7"/>
    <w:rsid w:val="00473464"/>
    <w:rsid w:val="00482466"/>
    <w:rsid w:val="004A1E69"/>
    <w:rsid w:val="004B4BA3"/>
    <w:rsid w:val="005019DA"/>
    <w:rsid w:val="00524D62"/>
    <w:rsid w:val="00554784"/>
    <w:rsid w:val="00561A00"/>
    <w:rsid w:val="0059033D"/>
    <w:rsid w:val="005A6BC9"/>
    <w:rsid w:val="00640C06"/>
    <w:rsid w:val="00643E73"/>
    <w:rsid w:val="006C2221"/>
    <w:rsid w:val="006D112F"/>
    <w:rsid w:val="00770E78"/>
    <w:rsid w:val="007C1C1C"/>
    <w:rsid w:val="007D50CB"/>
    <w:rsid w:val="007E2B08"/>
    <w:rsid w:val="007F35C0"/>
    <w:rsid w:val="007F7BC0"/>
    <w:rsid w:val="008074C3"/>
    <w:rsid w:val="008200D0"/>
    <w:rsid w:val="008307E8"/>
    <w:rsid w:val="00837E76"/>
    <w:rsid w:val="00837EA7"/>
    <w:rsid w:val="00855D72"/>
    <w:rsid w:val="00883887"/>
    <w:rsid w:val="008A4159"/>
    <w:rsid w:val="008F08D2"/>
    <w:rsid w:val="008F420D"/>
    <w:rsid w:val="009532CE"/>
    <w:rsid w:val="00971509"/>
    <w:rsid w:val="009843FD"/>
    <w:rsid w:val="009B00D4"/>
    <w:rsid w:val="009C6BD8"/>
    <w:rsid w:val="009FE2D9"/>
    <w:rsid w:val="00A53F48"/>
    <w:rsid w:val="00A673E7"/>
    <w:rsid w:val="00A817BC"/>
    <w:rsid w:val="00A87BBA"/>
    <w:rsid w:val="00AA5127"/>
    <w:rsid w:val="00AC4EE5"/>
    <w:rsid w:val="00AD111D"/>
    <w:rsid w:val="00AD1C39"/>
    <w:rsid w:val="00AE4880"/>
    <w:rsid w:val="00B207D3"/>
    <w:rsid w:val="00B333A1"/>
    <w:rsid w:val="00B54FD5"/>
    <w:rsid w:val="00B84CFB"/>
    <w:rsid w:val="00BF1E52"/>
    <w:rsid w:val="00C26DE1"/>
    <w:rsid w:val="00C348FF"/>
    <w:rsid w:val="00CE4231"/>
    <w:rsid w:val="00D150DA"/>
    <w:rsid w:val="00D25DD5"/>
    <w:rsid w:val="00D4B056"/>
    <w:rsid w:val="00D759EC"/>
    <w:rsid w:val="00D90E38"/>
    <w:rsid w:val="00D9DD70"/>
    <w:rsid w:val="00DF66A7"/>
    <w:rsid w:val="00E34985"/>
    <w:rsid w:val="00E64475"/>
    <w:rsid w:val="00EA15FD"/>
    <w:rsid w:val="00EF5509"/>
    <w:rsid w:val="00F12598"/>
    <w:rsid w:val="00F12DBB"/>
    <w:rsid w:val="00F4507C"/>
    <w:rsid w:val="00F568F3"/>
    <w:rsid w:val="00F60A4A"/>
    <w:rsid w:val="00F783F4"/>
    <w:rsid w:val="00F86457"/>
    <w:rsid w:val="00FA5627"/>
    <w:rsid w:val="00FA6577"/>
    <w:rsid w:val="00FC55BF"/>
    <w:rsid w:val="00FD6603"/>
    <w:rsid w:val="00FE4F2F"/>
    <w:rsid w:val="00FE64EF"/>
    <w:rsid w:val="00FF5964"/>
    <w:rsid w:val="01112A89"/>
    <w:rsid w:val="019431B1"/>
    <w:rsid w:val="019B68E5"/>
    <w:rsid w:val="019EF662"/>
    <w:rsid w:val="01A24358"/>
    <w:rsid w:val="01D09E62"/>
    <w:rsid w:val="01D613AA"/>
    <w:rsid w:val="0216718D"/>
    <w:rsid w:val="021850E4"/>
    <w:rsid w:val="025FD5B0"/>
    <w:rsid w:val="028142AE"/>
    <w:rsid w:val="02A513B5"/>
    <w:rsid w:val="02A56C8B"/>
    <w:rsid w:val="02C45165"/>
    <w:rsid w:val="02CAEC75"/>
    <w:rsid w:val="02D6BB2C"/>
    <w:rsid w:val="030806B4"/>
    <w:rsid w:val="0335CF21"/>
    <w:rsid w:val="0352C0BC"/>
    <w:rsid w:val="03589446"/>
    <w:rsid w:val="03627B40"/>
    <w:rsid w:val="0367680D"/>
    <w:rsid w:val="036E253B"/>
    <w:rsid w:val="0374C88E"/>
    <w:rsid w:val="037C3F1C"/>
    <w:rsid w:val="037D68F4"/>
    <w:rsid w:val="0387412D"/>
    <w:rsid w:val="039F4B09"/>
    <w:rsid w:val="03AD770C"/>
    <w:rsid w:val="03BDE9A1"/>
    <w:rsid w:val="03CA5C61"/>
    <w:rsid w:val="03D706C7"/>
    <w:rsid w:val="04255221"/>
    <w:rsid w:val="0453A3EB"/>
    <w:rsid w:val="04689353"/>
    <w:rsid w:val="0475B59F"/>
    <w:rsid w:val="047CD5F8"/>
    <w:rsid w:val="049C67B5"/>
    <w:rsid w:val="04EA4B87"/>
    <w:rsid w:val="04EC9006"/>
    <w:rsid w:val="04F1E323"/>
    <w:rsid w:val="04FA9644"/>
    <w:rsid w:val="0505F426"/>
    <w:rsid w:val="05585007"/>
    <w:rsid w:val="05797900"/>
    <w:rsid w:val="05A35DD0"/>
    <w:rsid w:val="05ABF432"/>
    <w:rsid w:val="05B117BB"/>
    <w:rsid w:val="05C5497C"/>
    <w:rsid w:val="05D04AD3"/>
    <w:rsid w:val="06088ED1"/>
    <w:rsid w:val="06238D79"/>
    <w:rsid w:val="062C78B4"/>
    <w:rsid w:val="063D3B40"/>
    <w:rsid w:val="06787D21"/>
    <w:rsid w:val="067CF87B"/>
    <w:rsid w:val="069825B0"/>
    <w:rsid w:val="06A14FF9"/>
    <w:rsid w:val="06A18A27"/>
    <w:rsid w:val="06BA6FBD"/>
    <w:rsid w:val="06CC357C"/>
    <w:rsid w:val="06D4EB91"/>
    <w:rsid w:val="0702FBFC"/>
    <w:rsid w:val="070B6C0B"/>
    <w:rsid w:val="072689B2"/>
    <w:rsid w:val="0761CC7D"/>
    <w:rsid w:val="076CFF2E"/>
    <w:rsid w:val="0795E479"/>
    <w:rsid w:val="07A8FD0A"/>
    <w:rsid w:val="07C265BD"/>
    <w:rsid w:val="07E68699"/>
    <w:rsid w:val="07F22031"/>
    <w:rsid w:val="07F9224F"/>
    <w:rsid w:val="0800C8F4"/>
    <w:rsid w:val="080CCE34"/>
    <w:rsid w:val="08244ED1"/>
    <w:rsid w:val="0826264C"/>
    <w:rsid w:val="08370198"/>
    <w:rsid w:val="085C92FA"/>
    <w:rsid w:val="089CD1C1"/>
    <w:rsid w:val="08B2E364"/>
    <w:rsid w:val="08DEFC84"/>
    <w:rsid w:val="08F14574"/>
    <w:rsid w:val="0900AD01"/>
    <w:rsid w:val="090118EF"/>
    <w:rsid w:val="091BFF64"/>
    <w:rsid w:val="09702B43"/>
    <w:rsid w:val="09C1408D"/>
    <w:rsid w:val="09C68AB0"/>
    <w:rsid w:val="09D17D5E"/>
    <w:rsid w:val="09D93BFC"/>
    <w:rsid w:val="09E31B2C"/>
    <w:rsid w:val="0A5E1506"/>
    <w:rsid w:val="0A6311AD"/>
    <w:rsid w:val="0A73F572"/>
    <w:rsid w:val="0A7CCA0C"/>
    <w:rsid w:val="0A9B634E"/>
    <w:rsid w:val="0AB18875"/>
    <w:rsid w:val="0ACA8FFC"/>
    <w:rsid w:val="0AD889B9"/>
    <w:rsid w:val="0AEF3317"/>
    <w:rsid w:val="0B1DFC6D"/>
    <w:rsid w:val="0B297ADB"/>
    <w:rsid w:val="0B54448E"/>
    <w:rsid w:val="0B5BED4E"/>
    <w:rsid w:val="0B66A892"/>
    <w:rsid w:val="0B715514"/>
    <w:rsid w:val="0B7F1701"/>
    <w:rsid w:val="0B80EA5F"/>
    <w:rsid w:val="0B8C827B"/>
    <w:rsid w:val="0B9B54DA"/>
    <w:rsid w:val="0BB69896"/>
    <w:rsid w:val="0BE695AC"/>
    <w:rsid w:val="0BE71F8F"/>
    <w:rsid w:val="0C105EC7"/>
    <w:rsid w:val="0C1C5C10"/>
    <w:rsid w:val="0C47AB54"/>
    <w:rsid w:val="0C65E6B6"/>
    <w:rsid w:val="0C6CE805"/>
    <w:rsid w:val="0C99CB3F"/>
    <w:rsid w:val="0CC37B83"/>
    <w:rsid w:val="0CC9655F"/>
    <w:rsid w:val="0CD3F022"/>
    <w:rsid w:val="0D0A18A8"/>
    <w:rsid w:val="0D18E656"/>
    <w:rsid w:val="0D1FEE31"/>
    <w:rsid w:val="0D2864E7"/>
    <w:rsid w:val="0D38552D"/>
    <w:rsid w:val="0D5E1027"/>
    <w:rsid w:val="0D5F65DD"/>
    <w:rsid w:val="0DA96B0C"/>
    <w:rsid w:val="0DAA3271"/>
    <w:rsid w:val="0DB6AD6E"/>
    <w:rsid w:val="0DEFC955"/>
    <w:rsid w:val="0E04E91A"/>
    <w:rsid w:val="0E1B4A6F"/>
    <w:rsid w:val="0E758A6E"/>
    <w:rsid w:val="0E9C6721"/>
    <w:rsid w:val="0E9F5A69"/>
    <w:rsid w:val="0EBB468E"/>
    <w:rsid w:val="0ECBCC27"/>
    <w:rsid w:val="0ED46A45"/>
    <w:rsid w:val="0EDAC522"/>
    <w:rsid w:val="0EDD7FCE"/>
    <w:rsid w:val="0F087D9C"/>
    <w:rsid w:val="0F8A363A"/>
    <w:rsid w:val="0F8F0DFD"/>
    <w:rsid w:val="0F97613F"/>
    <w:rsid w:val="0FB3CB60"/>
    <w:rsid w:val="0FC3C9B2"/>
    <w:rsid w:val="0FCBBCA4"/>
    <w:rsid w:val="0FF782A0"/>
    <w:rsid w:val="1008D927"/>
    <w:rsid w:val="100E4179"/>
    <w:rsid w:val="102E5C3D"/>
    <w:rsid w:val="10EC5A8C"/>
    <w:rsid w:val="11023D5C"/>
    <w:rsid w:val="110E7C00"/>
    <w:rsid w:val="116983F4"/>
    <w:rsid w:val="1187F772"/>
    <w:rsid w:val="119685DE"/>
    <w:rsid w:val="11C379C8"/>
    <w:rsid w:val="11C6DD1E"/>
    <w:rsid w:val="11C9A236"/>
    <w:rsid w:val="12049962"/>
    <w:rsid w:val="1222AB96"/>
    <w:rsid w:val="124423E5"/>
    <w:rsid w:val="12538AAE"/>
    <w:rsid w:val="12601A75"/>
    <w:rsid w:val="12D2A3A1"/>
    <w:rsid w:val="12EDCBAE"/>
    <w:rsid w:val="1327772B"/>
    <w:rsid w:val="1329C4F8"/>
    <w:rsid w:val="134D9B04"/>
    <w:rsid w:val="135236AF"/>
    <w:rsid w:val="13863FE7"/>
    <w:rsid w:val="1388F887"/>
    <w:rsid w:val="13A4B682"/>
    <w:rsid w:val="13A7BFD9"/>
    <w:rsid w:val="13A7D318"/>
    <w:rsid w:val="13C64004"/>
    <w:rsid w:val="13EE1299"/>
    <w:rsid w:val="13FDD9CC"/>
    <w:rsid w:val="13FDEB1C"/>
    <w:rsid w:val="1403FCE1"/>
    <w:rsid w:val="142C1928"/>
    <w:rsid w:val="145ADCF4"/>
    <w:rsid w:val="1473A5E2"/>
    <w:rsid w:val="149B2A3A"/>
    <w:rsid w:val="14C8CBB1"/>
    <w:rsid w:val="14CC6779"/>
    <w:rsid w:val="14E7EB14"/>
    <w:rsid w:val="151775C0"/>
    <w:rsid w:val="1521782A"/>
    <w:rsid w:val="153CC899"/>
    <w:rsid w:val="155BCBB5"/>
    <w:rsid w:val="15961220"/>
    <w:rsid w:val="15ABDE44"/>
    <w:rsid w:val="15AFA9FF"/>
    <w:rsid w:val="15BC63F0"/>
    <w:rsid w:val="15C22F8A"/>
    <w:rsid w:val="15C42CE0"/>
    <w:rsid w:val="16054DD5"/>
    <w:rsid w:val="16134F60"/>
    <w:rsid w:val="162499E7"/>
    <w:rsid w:val="1659CED5"/>
    <w:rsid w:val="1663FAF8"/>
    <w:rsid w:val="16B926ED"/>
    <w:rsid w:val="16BEE01D"/>
    <w:rsid w:val="16CD9F57"/>
    <w:rsid w:val="1722298F"/>
    <w:rsid w:val="17278FFF"/>
    <w:rsid w:val="1734B125"/>
    <w:rsid w:val="1753FDB0"/>
    <w:rsid w:val="176346C8"/>
    <w:rsid w:val="177385BC"/>
    <w:rsid w:val="178DA632"/>
    <w:rsid w:val="179BE631"/>
    <w:rsid w:val="17D2C770"/>
    <w:rsid w:val="180CF4AE"/>
    <w:rsid w:val="187D4EA2"/>
    <w:rsid w:val="189A50D9"/>
    <w:rsid w:val="189E0778"/>
    <w:rsid w:val="189FE2DD"/>
    <w:rsid w:val="18BB3BC9"/>
    <w:rsid w:val="1911121D"/>
    <w:rsid w:val="19186730"/>
    <w:rsid w:val="192BEFB5"/>
    <w:rsid w:val="194E5356"/>
    <w:rsid w:val="1956D759"/>
    <w:rsid w:val="1962EAD4"/>
    <w:rsid w:val="1967EAD5"/>
    <w:rsid w:val="19732130"/>
    <w:rsid w:val="1987AE39"/>
    <w:rsid w:val="19AEE270"/>
    <w:rsid w:val="19B6A600"/>
    <w:rsid w:val="1A165E63"/>
    <w:rsid w:val="1A2A03CD"/>
    <w:rsid w:val="1A492366"/>
    <w:rsid w:val="1A679E76"/>
    <w:rsid w:val="1A8D3279"/>
    <w:rsid w:val="1AB00168"/>
    <w:rsid w:val="1ADB6119"/>
    <w:rsid w:val="1B07A56D"/>
    <w:rsid w:val="1B10158B"/>
    <w:rsid w:val="1B391B33"/>
    <w:rsid w:val="1BBCEAF5"/>
    <w:rsid w:val="1BBDE2B4"/>
    <w:rsid w:val="1BD47424"/>
    <w:rsid w:val="1BE2558F"/>
    <w:rsid w:val="1BEB6BB4"/>
    <w:rsid w:val="1BEFE9ED"/>
    <w:rsid w:val="1BF7D773"/>
    <w:rsid w:val="1C525E98"/>
    <w:rsid w:val="1C577670"/>
    <w:rsid w:val="1C5ADE49"/>
    <w:rsid w:val="1C7D619E"/>
    <w:rsid w:val="1CA927F6"/>
    <w:rsid w:val="1CEA6918"/>
    <w:rsid w:val="1D0CD8EA"/>
    <w:rsid w:val="1D30F85A"/>
    <w:rsid w:val="1D4489B4"/>
    <w:rsid w:val="1D572D20"/>
    <w:rsid w:val="1D8B23D1"/>
    <w:rsid w:val="1D93DA8C"/>
    <w:rsid w:val="1D9D9817"/>
    <w:rsid w:val="1DA3AEFF"/>
    <w:rsid w:val="1DBC2E05"/>
    <w:rsid w:val="1DE7E143"/>
    <w:rsid w:val="1E127ADF"/>
    <w:rsid w:val="1E4A2E84"/>
    <w:rsid w:val="1E72A4C9"/>
    <w:rsid w:val="1E7C0956"/>
    <w:rsid w:val="1E7C2A19"/>
    <w:rsid w:val="1EE4429A"/>
    <w:rsid w:val="1EE640CA"/>
    <w:rsid w:val="1EF20A0C"/>
    <w:rsid w:val="1F33AA93"/>
    <w:rsid w:val="1F358DA1"/>
    <w:rsid w:val="1F4D2B19"/>
    <w:rsid w:val="1F8A419B"/>
    <w:rsid w:val="1F8B2966"/>
    <w:rsid w:val="1F9471C2"/>
    <w:rsid w:val="1FA0F432"/>
    <w:rsid w:val="1FB4FC6D"/>
    <w:rsid w:val="1FDEEC81"/>
    <w:rsid w:val="1FE40545"/>
    <w:rsid w:val="1FEA5688"/>
    <w:rsid w:val="1FFBB72E"/>
    <w:rsid w:val="20078156"/>
    <w:rsid w:val="20168CBE"/>
    <w:rsid w:val="202C837E"/>
    <w:rsid w:val="206285CB"/>
    <w:rsid w:val="2075BB0C"/>
    <w:rsid w:val="207E9DC8"/>
    <w:rsid w:val="20879FEF"/>
    <w:rsid w:val="20FE681E"/>
    <w:rsid w:val="2107ABD2"/>
    <w:rsid w:val="210FB879"/>
    <w:rsid w:val="213A8359"/>
    <w:rsid w:val="2148804C"/>
    <w:rsid w:val="214E6C6B"/>
    <w:rsid w:val="2156EE0B"/>
    <w:rsid w:val="21BAD88C"/>
    <w:rsid w:val="21EB5A47"/>
    <w:rsid w:val="21F7B43C"/>
    <w:rsid w:val="220D07C8"/>
    <w:rsid w:val="22182877"/>
    <w:rsid w:val="223021E4"/>
    <w:rsid w:val="224C5F61"/>
    <w:rsid w:val="2268B984"/>
    <w:rsid w:val="2276BC9A"/>
    <w:rsid w:val="228A5D7C"/>
    <w:rsid w:val="22B8EBC6"/>
    <w:rsid w:val="22BE7F89"/>
    <w:rsid w:val="22C822CB"/>
    <w:rsid w:val="22D670A8"/>
    <w:rsid w:val="22DDBD04"/>
    <w:rsid w:val="23A0A0A0"/>
    <w:rsid w:val="23A2FBC6"/>
    <w:rsid w:val="23A35794"/>
    <w:rsid w:val="23A9A5E9"/>
    <w:rsid w:val="23B03F62"/>
    <w:rsid w:val="23C2B48B"/>
    <w:rsid w:val="23F08E62"/>
    <w:rsid w:val="242E8577"/>
    <w:rsid w:val="24565827"/>
    <w:rsid w:val="247EE0C1"/>
    <w:rsid w:val="24B38C38"/>
    <w:rsid w:val="24CA374A"/>
    <w:rsid w:val="24FA0576"/>
    <w:rsid w:val="250D4A72"/>
    <w:rsid w:val="251221DD"/>
    <w:rsid w:val="25211F3F"/>
    <w:rsid w:val="25297FB5"/>
    <w:rsid w:val="2536E516"/>
    <w:rsid w:val="254FC981"/>
    <w:rsid w:val="2575A1D3"/>
    <w:rsid w:val="2597E5DA"/>
    <w:rsid w:val="259B5780"/>
    <w:rsid w:val="25A26497"/>
    <w:rsid w:val="25B22A50"/>
    <w:rsid w:val="25C0441C"/>
    <w:rsid w:val="25C207F5"/>
    <w:rsid w:val="25D1963F"/>
    <w:rsid w:val="25D4A45E"/>
    <w:rsid w:val="25E630AE"/>
    <w:rsid w:val="25F8DB9B"/>
    <w:rsid w:val="26463EC0"/>
    <w:rsid w:val="264B4E54"/>
    <w:rsid w:val="2651882E"/>
    <w:rsid w:val="265DF1CA"/>
    <w:rsid w:val="2681C283"/>
    <w:rsid w:val="269EE8F1"/>
    <w:rsid w:val="26A19C58"/>
    <w:rsid w:val="26A34547"/>
    <w:rsid w:val="26B82A9B"/>
    <w:rsid w:val="26EAE607"/>
    <w:rsid w:val="27323284"/>
    <w:rsid w:val="274AE578"/>
    <w:rsid w:val="27814C11"/>
    <w:rsid w:val="2782A57D"/>
    <w:rsid w:val="278FED7A"/>
    <w:rsid w:val="27A9DFCC"/>
    <w:rsid w:val="27C33BE8"/>
    <w:rsid w:val="27D6211E"/>
    <w:rsid w:val="28242C07"/>
    <w:rsid w:val="283B9FE0"/>
    <w:rsid w:val="2856560E"/>
    <w:rsid w:val="288650E0"/>
    <w:rsid w:val="28CF332C"/>
    <w:rsid w:val="28D90B93"/>
    <w:rsid w:val="28DA1399"/>
    <w:rsid w:val="28E9221B"/>
    <w:rsid w:val="2902117F"/>
    <w:rsid w:val="290E07CB"/>
    <w:rsid w:val="29282DAE"/>
    <w:rsid w:val="292B57C9"/>
    <w:rsid w:val="29481E79"/>
    <w:rsid w:val="294AAF1C"/>
    <w:rsid w:val="29646620"/>
    <w:rsid w:val="29A55F33"/>
    <w:rsid w:val="29D55865"/>
    <w:rsid w:val="2A1F5EEE"/>
    <w:rsid w:val="2A333530"/>
    <w:rsid w:val="2A37FA62"/>
    <w:rsid w:val="2A471AE7"/>
    <w:rsid w:val="2A74ACFD"/>
    <w:rsid w:val="2A8CC770"/>
    <w:rsid w:val="2AA77E09"/>
    <w:rsid w:val="2AE14020"/>
    <w:rsid w:val="2AE4B683"/>
    <w:rsid w:val="2AF7BA2B"/>
    <w:rsid w:val="2B0F66A2"/>
    <w:rsid w:val="2B37468B"/>
    <w:rsid w:val="2B404143"/>
    <w:rsid w:val="2B4C0286"/>
    <w:rsid w:val="2B6CA330"/>
    <w:rsid w:val="2BA9CF3A"/>
    <w:rsid w:val="2BBC9534"/>
    <w:rsid w:val="2BC49F7B"/>
    <w:rsid w:val="2BCBB2F5"/>
    <w:rsid w:val="2BDD8B33"/>
    <w:rsid w:val="2BE474B5"/>
    <w:rsid w:val="2C053D4F"/>
    <w:rsid w:val="2C1BB735"/>
    <w:rsid w:val="2C1E8A63"/>
    <w:rsid w:val="2C21208D"/>
    <w:rsid w:val="2C265671"/>
    <w:rsid w:val="2C40091B"/>
    <w:rsid w:val="2C603DEA"/>
    <w:rsid w:val="2CA45CDF"/>
    <w:rsid w:val="2CD0F1B9"/>
    <w:rsid w:val="2CFEC09E"/>
    <w:rsid w:val="2D0FCB5E"/>
    <w:rsid w:val="2D13C8EF"/>
    <w:rsid w:val="2D1BACDE"/>
    <w:rsid w:val="2D22CE06"/>
    <w:rsid w:val="2D3F10F7"/>
    <w:rsid w:val="2D7839F6"/>
    <w:rsid w:val="2D7AF189"/>
    <w:rsid w:val="2DA55165"/>
    <w:rsid w:val="2DACCA23"/>
    <w:rsid w:val="2DB1F3D3"/>
    <w:rsid w:val="2E0DECD0"/>
    <w:rsid w:val="2E1AE3BF"/>
    <w:rsid w:val="2E4DB400"/>
    <w:rsid w:val="2E8512AD"/>
    <w:rsid w:val="2EBAB799"/>
    <w:rsid w:val="2EC51A0D"/>
    <w:rsid w:val="2EC61F79"/>
    <w:rsid w:val="2EEE4477"/>
    <w:rsid w:val="2EF22460"/>
    <w:rsid w:val="2EF51296"/>
    <w:rsid w:val="2F07C7AE"/>
    <w:rsid w:val="2F143D28"/>
    <w:rsid w:val="2F4E6F79"/>
    <w:rsid w:val="2F6D5952"/>
    <w:rsid w:val="2F827C6B"/>
    <w:rsid w:val="2FA8798E"/>
    <w:rsid w:val="2FCBFD77"/>
    <w:rsid w:val="301D849F"/>
    <w:rsid w:val="3030990D"/>
    <w:rsid w:val="305CE1D2"/>
    <w:rsid w:val="30646D24"/>
    <w:rsid w:val="3068E2F5"/>
    <w:rsid w:val="30AB440B"/>
    <w:rsid w:val="30B2F0D3"/>
    <w:rsid w:val="30C0741E"/>
    <w:rsid w:val="30C1283C"/>
    <w:rsid w:val="31053D24"/>
    <w:rsid w:val="3105AE87"/>
    <w:rsid w:val="310BA940"/>
    <w:rsid w:val="3138672B"/>
    <w:rsid w:val="3158D0D4"/>
    <w:rsid w:val="31DD9470"/>
    <w:rsid w:val="31F2FC1A"/>
    <w:rsid w:val="32148071"/>
    <w:rsid w:val="321ABFFF"/>
    <w:rsid w:val="321C08FD"/>
    <w:rsid w:val="3233397E"/>
    <w:rsid w:val="3289FECD"/>
    <w:rsid w:val="32A47B0C"/>
    <w:rsid w:val="32B48B42"/>
    <w:rsid w:val="32C6E324"/>
    <w:rsid w:val="32D0CB04"/>
    <w:rsid w:val="332EEAF3"/>
    <w:rsid w:val="3348328D"/>
    <w:rsid w:val="336BB650"/>
    <w:rsid w:val="33935364"/>
    <w:rsid w:val="33A05D5B"/>
    <w:rsid w:val="33C6218E"/>
    <w:rsid w:val="33F57378"/>
    <w:rsid w:val="33F8A5D4"/>
    <w:rsid w:val="34393324"/>
    <w:rsid w:val="34406C30"/>
    <w:rsid w:val="34512FCC"/>
    <w:rsid w:val="3469EF1D"/>
    <w:rsid w:val="346E3F9F"/>
    <w:rsid w:val="3475CBF7"/>
    <w:rsid w:val="347FDA41"/>
    <w:rsid w:val="349BFD4D"/>
    <w:rsid w:val="34CEFE21"/>
    <w:rsid w:val="34DF5507"/>
    <w:rsid w:val="34E77EB8"/>
    <w:rsid w:val="34FB9BB9"/>
    <w:rsid w:val="350DDDAB"/>
    <w:rsid w:val="35149D27"/>
    <w:rsid w:val="353ACA21"/>
    <w:rsid w:val="35536077"/>
    <w:rsid w:val="3557C5E4"/>
    <w:rsid w:val="35AAEC88"/>
    <w:rsid w:val="35AAF570"/>
    <w:rsid w:val="35CAD1F3"/>
    <w:rsid w:val="35E4B432"/>
    <w:rsid w:val="36350C17"/>
    <w:rsid w:val="363897DE"/>
    <w:rsid w:val="3646FFED"/>
    <w:rsid w:val="3650908F"/>
    <w:rsid w:val="3650D65D"/>
    <w:rsid w:val="3673AF1C"/>
    <w:rsid w:val="36971886"/>
    <w:rsid w:val="3699D397"/>
    <w:rsid w:val="36D128D6"/>
    <w:rsid w:val="3719995A"/>
    <w:rsid w:val="3741E87B"/>
    <w:rsid w:val="376429B2"/>
    <w:rsid w:val="378BA1A7"/>
    <w:rsid w:val="3796146E"/>
    <w:rsid w:val="37CB413F"/>
    <w:rsid w:val="37E45BF5"/>
    <w:rsid w:val="37E5B6D8"/>
    <w:rsid w:val="384D78ED"/>
    <w:rsid w:val="3850A3D0"/>
    <w:rsid w:val="3859D7D4"/>
    <w:rsid w:val="386DC47A"/>
    <w:rsid w:val="387A5A43"/>
    <w:rsid w:val="38B6BEB8"/>
    <w:rsid w:val="38B739FA"/>
    <w:rsid w:val="38C39D7C"/>
    <w:rsid w:val="390273E1"/>
    <w:rsid w:val="3912FF13"/>
    <w:rsid w:val="39163749"/>
    <w:rsid w:val="392FFFA6"/>
    <w:rsid w:val="393C0086"/>
    <w:rsid w:val="3962B2A9"/>
    <w:rsid w:val="39A29425"/>
    <w:rsid w:val="39D0A167"/>
    <w:rsid w:val="39DA31A8"/>
    <w:rsid w:val="39DD3C10"/>
    <w:rsid w:val="39F22D30"/>
    <w:rsid w:val="3A398521"/>
    <w:rsid w:val="3A6B0FCB"/>
    <w:rsid w:val="3A8D8490"/>
    <w:rsid w:val="3AA49919"/>
    <w:rsid w:val="3B22D033"/>
    <w:rsid w:val="3B85141B"/>
    <w:rsid w:val="3BF1BADF"/>
    <w:rsid w:val="3C2A1599"/>
    <w:rsid w:val="3C2FD5A0"/>
    <w:rsid w:val="3C38C4F0"/>
    <w:rsid w:val="3C406B09"/>
    <w:rsid w:val="3C448C14"/>
    <w:rsid w:val="3C4680BE"/>
    <w:rsid w:val="3C502D60"/>
    <w:rsid w:val="3C837876"/>
    <w:rsid w:val="3CB97701"/>
    <w:rsid w:val="3CDEC90D"/>
    <w:rsid w:val="3CE66204"/>
    <w:rsid w:val="3CF56532"/>
    <w:rsid w:val="3D0503C3"/>
    <w:rsid w:val="3D3E705D"/>
    <w:rsid w:val="3D5250A7"/>
    <w:rsid w:val="3D5DA872"/>
    <w:rsid w:val="3D7391FF"/>
    <w:rsid w:val="3D8CEB1B"/>
    <w:rsid w:val="3DBF1234"/>
    <w:rsid w:val="3DEB076D"/>
    <w:rsid w:val="3DF7CE88"/>
    <w:rsid w:val="3E054D5C"/>
    <w:rsid w:val="3E237380"/>
    <w:rsid w:val="3E4A212A"/>
    <w:rsid w:val="3E558091"/>
    <w:rsid w:val="3E57C499"/>
    <w:rsid w:val="3E67ED26"/>
    <w:rsid w:val="3E95CB03"/>
    <w:rsid w:val="3E95CB1C"/>
    <w:rsid w:val="3E974825"/>
    <w:rsid w:val="3EACD5B7"/>
    <w:rsid w:val="3EB4D4C4"/>
    <w:rsid w:val="3EF13DF3"/>
    <w:rsid w:val="3F097C91"/>
    <w:rsid w:val="3F64785C"/>
    <w:rsid w:val="3F77E777"/>
    <w:rsid w:val="3FBBD31C"/>
    <w:rsid w:val="3FD24037"/>
    <w:rsid w:val="3FE60B34"/>
    <w:rsid w:val="4028821D"/>
    <w:rsid w:val="402BD16F"/>
    <w:rsid w:val="402C742B"/>
    <w:rsid w:val="403DCA16"/>
    <w:rsid w:val="4042342B"/>
    <w:rsid w:val="409A9151"/>
    <w:rsid w:val="40CDA824"/>
    <w:rsid w:val="40CF579A"/>
    <w:rsid w:val="40EE3D66"/>
    <w:rsid w:val="40F308CE"/>
    <w:rsid w:val="41065F44"/>
    <w:rsid w:val="411CB492"/>
    <w:rsid w:val="414F7631"/>
    <w:rsid w:val="415D306B"/>
    <w:rsid w:val="418531FD"/>
    <w:rsid w:val="41988D0D"/>
    <w:rsid w:val="41AA0B24"/>
    <w:rsid w:val="41D60C87"/>
    <w:rsid w:val="41FB6B44"/>
    <w:rsid w:val="422870B5"/>
    <w:rsid w:val="42823BC6"/>
    <w:rsid w:val="42999082"/>
    <w:rsid w:val="429F99F1"/>
    <w:rsid w:val="42B3D2C4"/>
    <w:rsid w:val="42C895F2"/>
    <w:rsid w:val="42E9ECF3"/>
    <w:rsid w:val="42F28D7D"/>
    <w:rsid w:val="43115EB5"/>
    <w:rsid w:val="431ECA6E"/>
    <w:rsid w:val="43ABDDE4"/>
    <w:rsid w:val="43D986EE"/>
    <w:rsid w:val="43F93B0F"/>
    <w:rsid w:val="440475EF"/>
    <w:rsid w:val="441E61D5"/>
    <w:rsid w:val="44319348"/>
    <w:rsid w:val="44334069"/>
    <w:rsid w:val="4451CA17"/>
    <w:rsid w:val="44554F71"/>
    <w:rsid w:val="44637FFC"/>
    <w:rsid w:val="446A92F1"/>
    <w:rsid w:val="446B2BB8"/>
    <w:rsid w:val="4470BA0F"/>
    <w:rsid w:val="44A6374D"/>
    <w:rsid w:val="44C2938A"/>
    <w:rsid w:val="44EFC48E"/>
    <w:rsid w:val="44FB0069"/>
    <w:rsid w:val="44FE4C51"/>
    <w:rsid w:val="450CBBC2"/>
    <w:rsid w:val="451C2000"/>
    <w:rsid w:val="452088AD"/>
    <w:rsid w:val="45633AD9"/>
    <w:rsid w:val="4596561E"/>
    <w:rsid w:val="45A75ADD"/>
    <w:rsid w:val="45AA3049"/>
    <w:rsid w:val="45CDA73B"/>
    <w:rsid w:val="45E3DA5D"/>
    <w:rsid w:val="46130615"/>
    <w:rsid w:val="465A0A9F"/>
    <w:rsid w:val="468272F9"/>
    <w:rsid w:val="46E33695"/>
    <w:rsid w:val="4717BE0D"/>
    <w:rsid w:val="47198724"/>
    <w:rsid w:val="471D7147"/>
    <w:rsid w:val="474EFDC0"/>
    <w:rsid w:val="475C6383"/>
    <w:rsid w:val="475E4B6C"/>
    <w:rsid w:val="47D1CA20"/>
    <w:rsid w:val="47E49C55"/>
    <w:rsid w:val="4802F8E0"/>
    <w:rsid w:val="484482B7"/>
    <w:rsid w:val="48524572"/>
    <w:rsid w:val="48715180"/>
    <w:rsid w:val="4884BEBB"/>
    <w:rsid w:val="489D8720"/>
    <w:rsid w:val="48B4B569"/>
    <w:rsid w:val="48C35875"/>
    <w:rsid w:val="48E62987"/>
    <w:rsid w:val="48E87559"/>
    <w:rsid w:val="491DE9CF"/>
    <w:rsid w:val="493DB61A"/>
    <w:rsid w:val="49453C8C"/>
    <w:rsid w:val="494B6999"/>
    <w:rsid w:val="496D31A4"/>
    <w:rsid w:val="4979ABDA"/>
    <w:rsid w:val="49BD399D"/>
    <w:rsid w:val="49D21C1C"/>
    <w:rsid w:val="49FE72AC"/>
    <w:rsid w:val="4A1E12A5"/>
    <w:rsid w:val="4A2281A0"/>
    <w:rsid w:val="4A4D3CB4"/>
    <w:rsid w:val="4A559E5D"/>
    <w:rsid w:val="4A62A1F0"/>
    <w:rsid w:val="4AAEB7A3"/>
    <w:rsid w:val="4ACE9ED1"/>
    <w:rsid w:val="4AEEC777"/>
    <w:rsid w:val="4B004B2D"/>
    <w:rsid w:val="4B2422A0"/>
    <w:rsid w:val="4B30BB09"/>
    <w:rsid w:val="4B354765"/>
    <w:rsid w:val="4B3E6A32"/>
    <w:rsid w:val="4B4F6AE6"/>
    <w:rsid w:val="4B5D0A24"/>
    <w:rsid w:val="4BCDCDE4"/>
    <w:rsid w:val="4BFAAA93"/>
    <w:rsid w:val="4BFCF88F"/>
    <w:rsid w:val="4C15AD69"/>
    <w:rsid w:val="4C2539A4"/>
    <w:rsid w:val="4C5F550C"/>
    <w:rsid w:val="4CB06FB3"/>
    <w:rsid w:val="4CC13C39"/>
    <w:rsid w:val="4CEE1CDC"/>
    <w:rsid w:val="4CF72F74"/>
    <w:rsid w:val="4CFE8A85"/>
    <w:rsid w:val="4D2EAE81"/>
    <w:rsid w:val="4D630F21"/>
    <w:rsid w:val="4DA8FCE8"/>
    <w:rsid w:val="4DF8BE0F"/>
    <w:rsid w:val="4E54503E"/>
    <w:rsid w:val="4E5F9D73"/>
    <w:rsid w:val="4E9101DD"/>
    <w:rsid w:val="4E9FF86F"/>
    <w:rsid w:val="4EC5026C"/>
    <w:rsid w:val="4EEAAD05"/>
    <w:rsid w:val="4EFB775D"/>
    <w:rsid w:val="4F0E1CA3"/>
    <w:rsid w:val="4F2FB2A9"/>
    <w:rsid w:val="4F8773E9"/>
    <w:rsid w:val="4FB56A0C"/>
    <w:rsid w:val="4FCDA202"/>
    <w:rsid w:val="4FE1F5D8"/>
    <w:rsid w:val="4FFB0986"/>
    <w:rsid w:val="500E13E1"/>
    <w:rsid w:val="5010FBCB"/>
    <w:rsid w:val="50405238"/>
    <w:rsid w:val="5046525A"/>
    <w:rsid w:val="505A5033"/>
    <w:rsid w:val="5079BA49"/>
    <w:rsid w:val="50868209"/>
    <w:rsid w:val="50A43AD7"/>
    <w:rsid w:val="50A791F2"/>
    <w:rsid w:val="50B08586"/>
    <w:rsid w:val="50C22D23"/>
    <w:rsid w:val="50E4E05A"/>
    <w:rsid w:val="50EB9C72"/>
    <w:rsid w:val="50EBC463"/>
    <w:rsid w:val="510128AB"/>
    <w:rsid w:val="511C2625"/>
    <w:rsid w:val="511CCC52"/>
    <w:rsid w:val="51385822"/>
    <w:rsid w:val="514E3880"/>
    <w:rsid w:val="51707146"/>
    <w:rsid w:val="517EC8EC"/>
    <w:rsid w:val="518A4790"/>
    <w:rsid w:val="519F4777"/>
    <w:rsid w:val="51CAE47B"/>
    <w:rsid w:val="51D286A7"/>
    <w:rsid w:val="51F760B0"/>
    <w:rsid w:val="5201C9DC"/>
    <w:rsid w:val="5220E830"/>
    <w:rsid w:val="52348543"/>
    <w:rsid w:val="5243478E"/>
    <w:rsid w:val="52546FF5"/>
    <w:rsid w:val="527DD574"/>
    <w:rsid w:val="527EB159"/>
    <w:rsid w:val="52A92CA4"/>
    <w:rsid w:val="52B1026A"/>
    <w:rsid w:val="52D13FEF"/>
    <w:rsid w:val="52D565F7"/>
    <w:rsid w:val="530B6F24"/>
    <w:rsid w:val="532E873C"/>
    <w:rsid w:val="5346B876"/>
    <w:rsid w:val="5357634B"/>
    <w:rsid w:val="536836B5"/>
    <w:rsid w:val="53C3FB71"/>
    <w:rsid w:val="53D2AE21"/>
    <w:rsid w:val="53F570AD"/>
    <w:rsid w:val="5406C248"/>
    <w:rsid w:val="5425F686"/>
    <w:rsid w:val="5437B7FE"/>
    <w:rsid w:val="54649AFC"/>
    <w:rsid w:val="54731769"/>
    <w:rsid w:val="54760DE1"/>
    <w:rsid w:val="547A22C3"/>
    <w:rsid w:val="5485EF33"/>
    <w:rsid w:val="54931E24"/>
    <w:rsid w:val="54CA0AC9"/>
    <w:rsid w:val="54EE8B80"/>
    <w:rsid w:val="552658CE"/>
    <w:rsid w:val="5566683C"/>
    <w:rsid w:val="5584490E"/>
    <w:rsid w:val="5594DC93"/>
    <w:rsid w:val="559825E3"/>
    <w:rsid w:val="56189EDA"/>
    <w:rsid w:val="562BD237"/>
    <w:rsid w:val="56397659"/>
    <w:rsid w:val="565B669D"/>
    <w:rsid w:val="565F0F5F"/>
    <w:rsid w:val="566BFD62"/>
    <w:rsid w:val="56746C1C"/>
    <w:rsid w:val="56A7DAD8"/>
    <w:rsid w:val="56B48C59"/>
    <w:rsid w:val="56C85BF5"/>
    <w:rsid w:val="56E223F8"/>
    <w:rsid w:val="5715025F"/>
    <w:rsid w:val="571FEA95"/>
    <w:rsid w:val="5726F386"/>
    <w:rsid w:val="573CD634"/>
    <w:rsid w:val="5759C4D5"/>
    <w:rsid w:val="575C1064"/>
    <w:rsid w:val="578D856E"/>
    <w:rsid w:val="57AF3329"/>
    <w:rsid w:val="57D00A38"/>
    <w:rsid w:val="57D9CAB5"/>
    <w:rsid w:val="5825667E"/>
    <w:rsid w:val="5838752F"/>
    <w:rsid w:val="5867C1D0"/>
    <w:rsid w:val="58853419"/>
    <w:rsid w:val="5887457F"/>
    <w:rsid w:val="58883C86"/>
    <w:rsid w:val="588BE385"/>
    <w:rsid w:val="588C3628"/>
    <w:rsid w:val="58E1BDB3"/>
    <w:rsid w:val="59043478"/>
    <w:rsid w:val="5906F5E8"/>
    <w:rsid w:val="591FA577"/>
    <w:rsid w:val="5956652E"/>
    <w:rsid w:val="5960D446"/>
    <w:rsid w:val="596FF613"/>
    <w:rsid w:val="597A5A30"/>
    <w:rsid w:val="59884896"/>
    <w:rsid w:val="59AF1CC2"/>
    <w:rsid w:val="59D0315A"/>
    <w:rsid w:val="59D0365F"/>
    <w:rsid w:val="59DA25ED"/>
    <w:rsid w:val="5A121F40"/>
    <w:rsid w:val="5A161028"/>
    <w:rsid w:val="5A536FA6"/>
    <w:rsid w:val="5A868251"/>
    <w:rsid w:val="5A96EEC2"/>
    <w:rsid w:val="5AA99F0E"/>
    <w:rsid w:val="5AB4F63B"/>
    <w:rsid w:val="5B0C0803"/>
    <w:rsid w:val="5B10CD60"/>
    <w:rsid w:val="5B1B156D"/>
    <w:rsid w:val="5B2587A7"/>
    <w:rsid w:val="5B51FFEB"/>
    <w:rsid w:val="5B56EBA4"/>
    <w:rsid w:val="5B6B34DD"/>
    <w:rsid w:val="5B6D9E75"/>
    <w:rsid w:val="5B6F9752"/>
    <w:rsid w:val="5B753B80"/>
    <w:rsid w:val="5BBEB50B"/>
    <w:rsid w:val="5BECFEE6"/>
    <w:rsid w:val="5BEE82D6"/>
    <w:rsid w:val="5BF2A5D7"/>
    <w:rsid w:val="5C2F8226"/>
    <w:rsid w:val="5C3C74C7"/>
    <w:rsid w:val="5C69B883"/>
    <w:rsid w:val="5C69D837"/>
    <w:rsid w:val="5C7ECC50"/>
    <w:rsid w:val="5CA92778"/>
    <w:rsid w:val="5CB89399"/>
    <w:rsid w:val="5D0C86D9"/>
    <w:rsid w:val="5D34DB8C"/>
    <w:rsid w:val="5D36C4EB"/>
    <w:rsid w:val="5D36E35E"/>
    <w:rsid w:val="5D3DAF38"/>
    <w:rsid w:val="5D4FAEE4"/>
    <w:rsid w:val="5D52113D"/>
    <w:rsid w:val="5D697D6E"/>
    <w:rsid w:val="5D81C9D0"/>
    <w:rsid w:val="5D877D1D"/>
    <w:rsid w:val="5DAF13B9"/>
    <w:rsid w:val="5DB37520"/>
    <w:rsid w:val="5DC594FC"/>
    <w:rsid w:val="5DE84932"/>
    <w:rsid w:val="5DFA11B5"/>
    <w:rsid w:val="5E1359F3"/>
    <w:rsid w:val="5E1C235F"/>
    <w:rsid w:val="5E28EACF"/>
    <w:rsid w:val="5E4434BB"/>
    <w:rsid w:val="5E83A0AC"/>
    <w:rsid w:val="5E87B58A"/>
    <w:rsid w:val="5E95A32E"/>
    <w:rsid w:val="5EB0593E"/>
    <w:rsid w:val="5EBD15ED"/>
    <w:rsid w:val="5EC707E1"/>
    <w:rsid w:val="5ECB7CA7"/>
    <w:rsid w:val="5EDA320C"/>
    <w:rsid w:val="5EE59707"/>
    <w:rsid w:val="5EF5C593"/>
    <w:rsid w:val="5EF73824"/>
    <w:rsid w:val="5F2B76FC"/>
    <w:rsid w:val="5F528384"/>
    <w:rsid w:val="5F53B7BD"/>
    <w:rsid w:val="5F68D880"/>
    <w:rsid w:val="5F68F3A5"/>
    <w:rsid w:val="5F755298"/>
    <w:rsid w:val="5FAC833A"/>
    <w:rsid w:val="5FBEBB7F"/>
    <w:rsid w:val="5FBF3DC3"/>
    <w:rsid w:val="5FC6377C"/>
    <w:rsid w:val="60098464"/>
    <w:rsid w:val="603AC968"/>
    <w:rsid w:val="6056D85D"/>
    <w:rsid w:val="608666AF"/>
    <w:rsid w:val="6087D5F2"/>
    <w:rsid w:val="60A9D15C"/>
    <w:rsid w:val="60B46700"/>
    <w:rsid w:val="60B9068A"/>
    <w:rsid w:val="60D1AB51"/>
    <w:rsid w:val="60D959BF"/>
    <w:rsid w:val="60E102A9"/>
    <w:rsid w:val="60EAE537"/>
    <w:rsid w:val="612E161F"/>
    <w:rsid w:val="61772004"/>
    <w:rsid w:val="61881457"/>
    <w:rsid w:val="6192E7FC"/>
    <w:rsid w:val="61A0022E"/>
    <w:rsid w:val="61BF3DDC"/>
    <w:rsid w:val="61D0929F"/>
    <w:rsid w:val="61F42BA0"/>
    <w:rsid w:val="620A0F6A"/>
    <w:rsid w:val="62449CCA"/>
    <w:rsid w:val="6257750F"/>
    <w:rsid w:val="6274188D"/>
    <w:rsid w:val="628CA85F"/>
    <w:rsid w:val="62A67788"/>
    <w:rsid w:val="62C4D2CE"/>
    <w:rsid w:val="62EA66C5"/>
    <w:rsid w:val="62F8BDA2"/>
    <w:rsid w:val="636ECF95"/>
    <w:rsid w:val="637F3029"/>
    <w:rsid w:val="63CD5E3E"/>
    <w:rsid w:val="640B122F"/>
    <w:rsid w:val="643BF822"/>
    <w:rsid w:val="644A5EAA"/>
    <w:rsid w:val="6455BC84"/>
    <w:rsid w:val="64643530"/>
    <w:rsid w:val="646C1BCC"/>
    <w:rsid w:val="64A63586"/>
    <w:rsid w:val="64AB993A"/>
    <w:rsid w:val="64DEDF14"/>
    <w:rsid w:val="64F4F773"/>
    <w:rsid w:val="652DE13C"/>
    <w:rsid w:val="65594FD8"/>
    <w:rsid w:val="6562297C"/>
    <w:rsid w:val="65634133"/>
    <w:rsid w:val="65677658"/>
    <w:rsid w:val="656CBF6E"/>
    <w:rsid w:val="658450D0"/>
    <w:rsid w:val="65937B8A"/>
    <w:rsid w:val="65B92433"/>
    <w:rsid w:val="65EF4C8D"/>
    <w:rsid w:val="65F326AA"/>
    <w:rsid w:val="66626AC1"/>
    <w:rsid w:val="666650D3"/>
    <w:rsid w:val="667FD55A"/>
    <w:rsid w:val="66AA7D00"/>
    <w:rsid w:val="66CFB637"/>
    <w:rsid w:val="670DE4AA"/>
    <w:rsid w:val="675E186B"/>
    <w:rsid w:val="675EF1D4"/>
    <w:rsid w:val="6762141E"/>
    <w:rsid w:val="676BB1C8"/>
    <w:rsid w:val="677A8C67"/>
    <w:rsid w:val="678F333A"/>
    <w:rsid w:val="6790F43E"/>
    <w:rsid w:val="67AD138D"/>
    <w:rsid w:val="67D3D6B9"/>
    <w:rsid w:val="67DA8A18"/>
    <w:rsid w:val="683B4855"/>
    <w:rsid w:val="68672E8E"/>
    <w:rsid w:val="68A72B2D"/>
    <w:rsid w:val="68B578C8"/>
    <w:rsid w:val="68C29EDC"/>
    <w:rsid w:val="68C55EED"/>
    <w:rsid w:val="68F1E19D"/>
    <w:rsid w:val="69103797"/>
    <w:rsid w:val="6926ABE2"/>
    <w:rsid w:val="693FB69E"/>
    <w:rsid w:val="697C80D2"/>
    <w:rsid w:val="698F10A6"/>
    <w:rsid w:val="69B6C918"/>
    <w:rsid w:val="69E9FE48"/>
    <w:rsid w:val="69F7A9B0"/>
    <w:rsid w:val="6A057AAF"/>
    <w:rsid w:val="6A1D31F4"/>
    <w:rsid w:val="6A8C5555"/>
    <w:rsid w:val="6AA13529"/>
    <w:rsid w:val="6AAC1031"/>
    <w:rsid w:val="6AF54405"/>
    <w:rsid w:val="6B6294FD"/>
    <w:rsid w:val="6B633D21"/>
    <w:rsid w:val="6B73C456"/>
    <w:rsid w:val="6B778CCF"/>
    <w:rsid w:val="6B979BE6"/>
    <w:rsid w:val="6BE405C3"/>
    <w:rsid w:val="6BF44509"/>
    <w:rsid w:val="6BFB90F8"/>
    <w:rsid w:val="6C42623E"/>
    <w:rsid w:val="6C5E1DF0"/>
    <w:rsid w:val="6C91F15E"/>
    <w:rsid w:val="6C9B7F66"/>
    <w:rsid w:val="6CADAD83"/>
    <w:rsid w:val="6CDB4E53"/>
    <w:rsid w:val="6CE12C75"/>
    <w:rsid w:val="6CEA56E6"/>
    <w:rsid w:val="6CEF49E7"/>
    <w:rsid w:val="6CF03AC1"/>
    <w:rsid w:val="6CF22049"/>
    <w:rsid w:val="6CF53686"/>
    <w:rsid w:val="6D102968"/>
    <w:rsid w:val="6D57E85E"/>
    <w:rsid w:val="6D887206"/>
    <w:rsid w:val="6D98CB24"/>
    <w:rsid w:val="6D999DFD"/>
    <w:rsid w:val="6DDFB1A8"/>
    <w:rsid w:val="6DE4C57C"/>
    <w:rsid w:val="6DF0FE8D"/>
    <w:rsid w:val="6E1D5883"/>
    <w:rsid w:val="6E3C3DCD"/>
    <w:rsid w:val="6E4D97BE"/>
    <w:rsid w:val="6E562A3B"/>
    <w:rsid w:val="6E75BAF1"/>
    <w:rsid w:val="6E9D62B5"/>
    <w:rsid w:val="6EA17F22"/>
    <w:rsid w:val="6F0027E4"/>
    <w:rsid w:val="6F0E0AF4"/>
    <w:rsid w:val="6F2D540C"/>
    <w:rsid w:val="6F31119F"/>
    <w:rsid w:val="6F943960"/>
    <w:rsid w:val="6F9E054C"/>
    <w:rsid w:val="6FA13A28"/>
    <w:rsid w:val="6FA992F2"/>
    <w:rsid w:val="6FB5A865"/>
    <w:rsid w:val="6FCDA5BF"/>
    <w:rsid w:val="6FCEDD52"/>
    <w:rsid w:val="6FD948ED"/>
    <w:rsid w:val="6FF5FA96"/>
    <w:rsid w:val="7005C3C1"/>
    <w:rsid w:val="7015F309"/>
    <w:rsid w:val="7078372A"/>
    <w:rsid w:val="707D3BF4"/>
    <w:rsid w:val="70B86B18"/>
    <w:rsid w:val="70C451B5"/>
    <w:rsid w:val="70C90A0D"/>
    <w:rsid w:val="70F1020E"/>
    <w:rsid w:val="7102118B"/>
    <w:rsid w:val="710B9194"/>
    <w:rsid w:val="710F8E5A"/>
    <w:rsid w:val="71148C65"/>
    <w:rsid w:val="7118C2FF"/>
    <w:rsid w:val="712DDF09"/>
    <w:rsid w:val="71477A17"/>
    <w:rsid w:val="71528212"/>
    <w:rsid w:val="717C6063"/>
    <w:rsid w:val="719B21DE"/>
    <w:rsid w:val="71BE020F"/>
    <w:rsid w:val="71EC922C"/>
    <w:rsid w:val="72012961"/>
    <w:rsid w:val="72082E95"/>
    <w:rsid w:val="721C0089"/>
    <w:rsid w:val="72629B36"/>
    <w:rsid w:val="7281D4E6"/>
    <w:rsid w:val="72ACF412"/>
    <w:rsid w:val="72BA51F8"/>
    <w:rsid w:val="72D860AB"/>
    <w:rsid w:val="72E4FD56"/>
    <w:rsid w:val="72E71158"/>
    <w:rsid w:val="72E91510"/>
    <w:rsid w:val="730C5F48"/>
    <w:rsid w:val="7332DC69"/>
    <w:rsid w:val="7339F50E"/>
    <w:rsid w:val="735DFDF7"/>
    <w:rsid w:val="7381454B"/>
    <w:rsid w:val="739D249C"/>
    <w:rsid w:val="73BB3A01"/>
    <w:rsid w:val="73D0C12A"/>
    <w:rsid w:val="73D3E63D"/>
    <w:rsid w:val="73D534D8"/>
    <w:rsid w:val="740C9A5A"/>
    <w:rsid w:val="7421A932"/>
    <w:rsid w:val="744F1071"/>
    <w:rsid w:val="74AC4EAA"/>
    <w:rsid w:val="74B1B4B4"/>
    <w:rsid w:val="74BEEB63"/>
    <w:rsid w:val="74E6F7B0"/>
    <w:rsid w:val="74EB8DF9"/>
    <w:rsid w:val="7505942D"/>
    <w:rsid w:val="750A0B51"/>
    <w:rsid w:val="751E5F9C"/>
    <w:rsid w:val="7562D13A"/>
    <w:rsid w:val="75713EA2"/>
    <w:rsid w:val="75AC88D6"/>
    <w:rsid w:val="75C7CB13"/>
    <w:rsid w:val="75F0E118"/>
    <w:rsid w:val="75F1B07B"/>
    <w:rsid w:val="761DD208"/>
    <w:rsid w:val="762982A7"/>
    <w:rsid w:val="7631F55D"/>
    <w:rsid w:val="76686F61"/>
    <w:rsid w:val="766B72CF"/>
    <w:rsid w:val="76983129"/>
    <w:rsid w:val="76CBA091"/>
    <w:rsid w:val="76D7473C"/>
    <w:rsid w:val="76DDDFF7"/>
    <w:rsid w:val="77031E9A"/>
    <w:rsid w:val="77106667"/>
    <w:rsid w:val="771A5DAA"/>
    <w:rsid w:val="7723DE98"/>
    <w:rsid w:val="77305317"/>
    <w:rsid w:val="77437080"/>
    <w:rsid w:val="7751F4DF"/>
    <w:rsid w:val="775B0F29"/>
    <w:rsid w:val="7763DF4E"/>
    <w:rsid w:val="77C7042B"/>
    <w:rsid w:val="77C97CC0"/>
    <w:rsid w:val="77E8D20E"/>
    <w:rsid w:val="7827691D"/>
    <w:rsid w:val="78350CFD"/>
    <w:rsid w:val="78409855"/>
    <w:rsid w:val="787029DF"/>
    <w:rsid w:val="7878C647"/>
    <w:rsid w:val="78883FB5"/>
    <w:rsid w:val="78905F56"/>
    <w:rsid w:val="78AFE011"/>
    <w:rsid w:val="78B1EC36"/>
    <w:rsid w:val="78B4C265"/>
    <w:rsid w:val="78BA63DA"/>
    <w:rsid w:val="78D7ED99"/>
    <w:rsid w:val="78F24B90"/>
    <w:rsid w:val="78F5FE5D"/>
    <w:rsid w:val="790B7C98"/>
    <w:rsid w:val="7927BA02"/>
    <w:rsid w:val="792BC6EC"/>
    <w:rsid w:val="7935D56C"/>
    <w:rsid w:val="795A2C80"/>
    <w:rsid w:val="799BB89B"/>
    <w:rsid w:val="79A5A62B"/>
    <w:rsid w:val="79B852C8"/>
    <w:rsid w:val="79C9B402"/>
    <w:rsid w:val="79CAEDC3"/>
    <w:rsid w:val="79F8A784"/>
    <w:rsid w:val="79FE6F39"/>
    <w:rsid w:val="7A00F14F"/>
    <w:rsid w:val="7A0413F3"/>
    <w:rsid w:val="7A0485AA"/>
    <w:rsid w:val="7A21C851"/>
    <w:rsid w:val="7A3255AE"/>
    <w:rsid w:val="7A3B36C7"/>
    <w:rsid w:val="7A3C461E"/>
    <w:rsid w:val="7A667C2D"/>
    <w:rsid w:val="7A8D280C"/>
    <w:rsid w:val="7A9EBC9D"/>
    <w:rsid w:val="7AA38967"/>
    <w:rsid w:val="7AAA9DF1"/>
    <w:rsid w:val="7AABED1D"/>
    <w:rsid w:val="7AB56CD7"/>
    <w:rsid w:val="7ABD097D"/>
    <w:rsid w:val="7AC90107"/>
    <w:rsid w:val="7B1761AC"/>
    <w:rsid w:val="7B54BCE8"/>
    <w:rsid w:val="7B9E12CE"/>
    <w:rsid w:val="7BC9EFAC"/>
    <w:rsid w:val="7BCCA048"/>
    <w:rsid w:val="7BCE8B98"/>
    <w:rsid w:val="7BDBE20F"/>
    <w:rsid w:val="7BE7617C"/>
    <w:rsid w:val="7C2E0C06"/>
    <w:rsid w:val="7C374547"/>
    <w:rsid w:val="7C3D7534"/>
    <w:rsid w:val="7C4B0D80"/>
    <w:rsid w:val="7C61096B"/>
    <w:rsid w:val="7CC664F3"/>
    <w:rsid w:val="7CEDBDAB"/>
    <w:rsid w:val="7CF62F19"/>
    <w:rsid w:val="7D0B5D4D"/>
    <w:rsid w:val="7D2A9111"/>
    <w:rsid w:val="7D2EF6B4"/>
    <w:rsid w:val="7D3D98FC"/>
    <w:rsid w:val="7D4D4DD1"/>
    <w:rsid w:val="7D4FD452"/>
    <w:rsid w:val="7D95CA9A"/>
    <w:rsid w:val="7DAE8B3B"/>
    <w:rsid w:val="7DB902F7"/>
    <w:rsid w:val="7DE4911E"/>
    <w:rsid w:val="7E0629CD"/>
    <w:rsid w:val="7E3E715E"/>
    <w:rsid w:val="7E41625D"/>
    <w:rsid w:val="7E4E2392"/>
    <w:rsid w:val="7E6A6949"/>
    <w:rsid w:val="7E9902D0"/>
    <w:rsid w:val="7E9FA844"/>
    <w:rsid w:val="7ECFB6A6"/>
    <w:rsid w:val="7EEF1A35"/>
    <w:rsid w:val="7F4BAE7B"/>
    <w:rsid w:val="7F7D112C"/>
    <w:rsid w:val="7F9F4AC3"/>
    <w:rsid w:val="7FA5BC03"/>
    <w:rsid w:val="7FCC6882"/>
    <w:rsid w:val="7FCEC662"/>
    <w:rsid w:val="7FF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20094"/>
  <w15:chartTrackingRefBased/>
  <w15:docId w15:val="{D485FB4C-6283-4BFA-837B-11E66D48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6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6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6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6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6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6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6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Pr>
      <w:rFonts w:ascii="Times" w:hAnsi="Times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D25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pellingerror">
    <w:name w:val="spellingerror"/>
    <w:basedOn w:val="DefaultParagraphFont"/>
    <w:rsid w:val="008F08D2"/>
  </w:style>
  <w:style w:type="character" w:customStyle="1" w:styleId="normaltextrun">
    <w:name w:val="normaltextrun"/>
    <w:basedOn w:val="DefaultParagraphFont"/>
    <w:rsid w:val="008F08D2"/>
  </w:style>
  <w:style w:type="character" w:customStyle="1" w:styleId="eop">
    <w:name w:val="eop"/>
    <w:basedOn w:val="DefaultParagraphFont"/>
    <w:rsid w:val="008F08D2"/>
  </w:style>
  <w:style w:type="paragraph" w:customStyle="1" w:styleId="paragraph">
    <w:name w:val="paragraph"/>
    <w:basedOn w:val="Normal"/>
    <w:rsid w:val="008F08D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Dylan Whitehead</cp:lastModifiedBy>
  <cp:revision>21</cp:revision>
  <cp:lastPrinted>1900-01-01T14:00:00Z</cp:lastPrinted>
  <dcterms:created xsi:type="dcterms:W3CDTF">2020-03-17T00:42:00Z</dcterms:created>
  <dcterms:modified xsi:type="dcterms:W3CDTF">2020-03-17T02:01:00Z</dcterms:modified>
</cp:coreProperties>
</file>